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79C8B" w14:textId="1335E9D9" w:rsidR="004D35D1" w:rsidRPr="00882582" w:rsidRDefault="007C668A" w:rsidP="00983F66">
      <w:pPr>
        <w:spacing w:line="480" w:lineRule="auto"/>
        <w:jc w:val="center"/>
        <w:outlineLvl w:val="0"/>
        <w:rPr>
          <w:rFonts w:ascii="Times New Roman" w:eastAsia="STHupo" w:hAnsi="Times New Roman" w:cs="Times New Roman"/>
          <w:b/>
        </w:rPr>
      </w:pPr>
      <w:commentRangeStart w:id="0"/>
      <w:r>
        <w:rPr>
          <w:rFonts w:ascii="Times New Roman" w:eastAsia="STHupo" w:hAnsi="Times New Roman" w:cs="Times New Roman"/>
          <w:b/>
        </w:rPr>
        <w:t>Methods</w:t>
      </w:r>
      <w:r w:rsidR="00F979D4" w:rsidRPr="00882582">
        <w:rPr>
          <w:rFonts w:ascii="Times New Roman" w:eastAsia="STHupo" w:hAnsi="Times New Roman" w:cs="Times New Roman"/>
          <w:b/>
        </w:rPr>
        <w:t xml:space="preserve"> </w:t>
      </w:r>
    </w:p>
    <w:p w14:paraId="0F5D6CC5" w14:textId="710BF2B2" w:rsidR="00BD686F" w:rsidRPr="00882582" w:rsidRDefault="00B13473" w:rsidP="00983F66">
      <w:pPr>
        <w:spacing w:line="480" w:lineRule="auto"/>
        <w:jc w:val="center"/>
        <w:outlineLvl w:val="0"/>
        <w:rPr>
          <w:rFonts w:ascii="Times New Roman" w:eastAsia="STHupo" w:hAnsi="Times New Roman" w:cs="Times New Roman"/>
          <w:b/>
        </w:rPr>
      </w:pPr>
      <w:r w:rsidRPr="00882582">
        <w:rPr>
          <w:rFonts w:ascii="Times New Roman" w:eastAsia="STHupo" w:hAnsi="Times New Roman" w:cs="Times New Roman"/>
          <w:b/>
        </w:rPr>
        <w:t xml:space="preserve">Study </w:t>
      </w:r>
      <w:ins w:id="1" w:author="Clay Arango" w:date="2019-01-23T11:53:00Z">
        <w:r w:rsidR="00E56E9D">
          <w:rPr>
            <w:rFonts w:ascii="Times New Roman" w:eastAsia="STHupo" w:hAnsi="Times New Roman" w:cs="Times New Roman"/>
            <w:b/>
          </w:rPr>
          <w:t>Design</w:t>
        </w:r>
      </w:ins>
      <w:del w:id="2" w:author="Clay Arango" w:date="2019-01-23T11:53:00Z">
        <w:r w:rsidRPr="00882582" w:rsidDel="00E56E9D">
          <w:rPr>
            <w:rFonts w:ascii="Times New Roman" w:eastAsia="STHupo" w:hAnsi="Times New Roman" w:cs="Times New Roman"/>
            <w:b/>
          </w:rPr>
          <w:delText>Sites</w:delText>
        </w:r>
        <w:commentRangeEnd w:id="0"/>
        <w:r w:rsidR="003A1CD7" w:rsidDel="00E56E9D">
          <w:rPr>
            <w:rStyle w:val="CommentReference"/>
          </w:rPr>
          <w:commentReference w:id="0"/>
        </w:r>
      </w:del>
    </w:p>
    <w:p w14:paraId="141E2163" w14:textId="0B3CFEB1" w:rsidR="00854009" w:rsidRDefault="00BD686F" w:rsidP="00730956">
      <w:pPr>
        <w:spacing w:line="480" w:lineRule="auto"/>
        <w:rPr>
          <w:rFonts w:ascii="Times New Roman" w:eastAsia="STHupo" w:hAnsi="Times New Roman" w:cs="Times New Roman"/>
        </w:rPr>
      </w:pPr>
      <w:r w:rsidRPr="00882582">
        <w:rPr>
          <w:rFonts w:ascii="Times New Roman" w:eastAsia="STHupo" w:hAnsi="Times New Roman" w:cs="Times New Roman"/>
        </w:rPr>
        <w:tab/>
      </w:r>
      <w:del w:id="3" w:author="Clay Arango" w:date="2019-01-23T11:40:00Z">
        <w:r w:rsidR="00BA537B" w:rsidDel="003A1CD7">
          <w:rPr>
            <w:rFonts w:ascii="Times New Roman" w:eastAsia="STHupo" w:hAnsi="Times New Roman" w:cs="Times New Roman"/>
          </w:rPr>
          <w:delText xml:space="preserve">The sites </w:delText>
        </w:r>
        <w:r w:rsidR="00730956" w:rsidDel="003A1CD7">
          <w:rPr>
            <w:rFonts w:ascii="Times New Roman" w:eastAsia="STHupo" w:hAnsi="Times New Roman" w:cs="Times New Roman"/>
          </w:rPr>
          <w:delText xml:space="preserve">I sampled </w:delText>
        </w:r>
        <w:r w:rsidR="00BA537B" w:rsidDel="003A1CD7">
          <w:rPr>
            <w:rFonts w:ascii="Times New Roman" w:eastAsia="STHupo" w:hAnsi="Times New Roman" w:cs="Times New Roman"/>
          </w:rPr>
          <w:delText xml:space="preserve">in </w:delText>
        </w:r>
        <w:r w:rsidR="00730956" w:rsidDel="003A1CD7">
          <w:rPr>
            <w:rFonts w:ascii="Times New Roman" w:eastAsia="STHupo" w:hAnsi="Times New Roman" w:cs="Times New Roman"/>
          </w:rPr>
          <w:delText>this study were</w:delText>
        </w:r>
      </w:del>
      <w:ins w:id="4" w:author="Clay Arango" w:date="2019-01-23T11:40:00Z">
        <w:r w:rsidR="003A1CD7">
          <w:rPr>
            <w:rFonts w:ascii="Times New Roman" w:eastAsia="STHupo" w:hAnsi="Times New Roman" w:cs="Times New Roman"/>
          </w:rPr>
          <w:t xml:space="preserve">My </w:t>
        </w:r>
      </w:ins>
      <w:ins w:id="5" w:author="Clay Arango" w:date="2019-01-23T11:42:00Z">
        <w:r w:rsidR="003A1CD7">
          <w:rPr>
            <w:rFonts w:ascii="Times New Roman" w:eastAsia="STHupo" w:hAnsi="Times New Roman" w:cs="Times New Roman"/>
          </w:rPr>
          <w:t xml:space="preserve">ten </w:t>
        </w:r>
      </w:ins>
      <w:ins w:id="6" w:author="Clay Arango" w:date="2019-01-23T11:40:00Z">
        <w:r w:rsidR="003A1CD7">
          <w:rPr>
            <w:rFonts w:ascii="Times New Roman" w:eastAsia="STHupo" w:hAnsi="Times New Roman" w:cs="Times New Roman"/>
          </w:rPr>
          <w:t>study sites were located</w:t>
        </w:r>
      </w:ins>
      <w:r w:rsidR="00BA537B">
        <w:rPr>
          <w:rFonts w:ascii="Times New Roman" w:eastAsia="STHupo" w:hAnsi="Times New Roman" w:cs="Times New Roman"/>
        </w:rPr>
        <w:t xml:space="preserve"> on fi</w:t>
      </w:r>
      <w:r w:rsidR="007C668A">
        <w:rPr>
          <w:rFonts w:ascii="Times New Roman" w:eastAsia="STHupo" w:hAnsi="Times New Roman" w:cs="Times New Roman"/>
        </w:rPr>
        <w:t>rst and second order headwater streams</w:t>
      </w:r>
      <w:r w:rsidR="00BA537B">
        <w:rPr>
          <w:rFonts w:ascii="Times New Roman" w:eastAsia="STHupo" w:hAnsi="Times New Roman" w:cs="Times New Roman"/>
        </w:rPr>
        <w:t xml:space="preserve"> in the </w:t>
      </w:r>
      <w:proofErr w:type="spellStart"/>
      <w:r w:rsidR="00BA537B">
        <w:rPr>
          <w:rFonts w:ascii="Times New Roman" w:eastAsia="STHupo" w:hAnsi="Times New Roman" w:cs="Times New Roman"/>
        </w:rPr>
        <w:t>Swauk</w:t>
      </w:r>
      <w:proofErr w:type="spellEnd"/>
      <w:ins w:id="7" w:author="Clay Arango" w:date="2019-01-23T11:42:00Z">
        <w:r w:rsidR="003A1CD7">
          <w:rPr>
            <w:rFonts w:ascii="Times New Roman" w:eastAsia="STHupo" w:hAnsi="Times New Roman" w:cs="Times New Roman"/>
          </w:rPr>
          <w:t xml:space="preserve"> (n=5)</w:t>
        </w:r>
      </w:ins>
      <w:r w:rsidR="00BA537B">
        <w:rPr>
          <w:rFonts w:ascii="Times New Roman" w:eastAsia="STHupo" w:hAnsi="Times New Roman" w:cs="Times New Roman"/>
        </w:rPr>
        <w:t>, Teanaway</w:t>
      </w:r>
      <w:ins w:id="8" w:author="Clay Arango" w:date="2019-01-23T11:42:00Z">
        <w:r w:rsidR="003A1CD7">
          <w:rPr>
            <w:rFonts w:ascii="Times New Roman" w:eastAsia="STHupo" w:hAnsi="Times New Roman" w:cs="Times New Roman"/>
          </w:rPr>
          <w:t xml:space="preserve"> (n=3)</w:t>
        </w:r>
      </w:ins>
      <w:commentRangeStart w:id="9"/>
      <w:ins w:id="10" w:author="Clay Arango" w:date="2019-01-23T11:41:00Z">
        <w:r w:rsidR="003A1CD7">
          <w:rPr>
            <w:rFonts w:ascii="Times New Roman" w:eastAsia="STHupo" w:hAnsi="Times New Roman" w:cs="Times New Roman"/>
          </w:rPr>
          <w:t>,</w:t>
        </w:r>
        <w:commentRangeEnd w:id="9"/>
        <w:r w:rsidR="003A1CD7">
          <w:rPr>
            <w:rStyle w:val="CommentReference"/>
          </w:rPr>
          <w:commentReference w:id="9"/>
        </w:r>
      </w:ins>
      <w:r w:rsidR="00BA537B">
        <w:rPr>
          <w:rFonts w:ascii="Times New Roman" w:eastAsia="STHupo" w:hAnsi="Times New Roman" w:cs="Times New Roman"/>
        </w:rPr>
        <w:t xml:space="preserve"> an</w:t>
      </w:r>
      <w:r w:rsidR="00617E5E">
        <w:rPr>
          <w:rFonts w:ascii="Times New Roman" w:eastAsia="STHupo" w:hAnsi="Times New Roman" w:cs="Times New Roman"/>
        </w:rPr>
        <w:t xml:space="preserve">d </w:t>
      </w:r>
      <w:proofErr w:type="spellStart"/>
      <w:r w:rsidR="00617E5E">
        <w:rPr>
          <w:rFonts w:ascii="Times New Roman" w:eastAsia="STHupo" w:hAnsi="Times New Roman" w:cs="Times New Roman"/>
        </w:rPr>
        <w:t>Taneum</w:t>
      </w:r>
      <w:proofErr w:type="spellEnd"/>
      <w:ins w:id="11" w:author="Clay Arango" w:date="2019-01-23T11:42:00Z">
        <w:r w:rsidR="003A1CD7">
          <w:rPr>
            <w:rFonts w:ascii="Times New Roman" w:eastAsia="STHupo" w:hAnsi="Times New Roman" w:cs="Times New Roman"/>
          </w:rPr>
          <w:t xml:space="preserve"> (n=2)</w:t>
        </w:r>
      </w:ins>
      <w:r w:rsidR="00617E5E">
        <w:rPr>
          <w:rFonts w:ascii="Times New Roman" w:eastAsia="STHupo" w:hAnsi="Times New Roman" w:cs="Times New Roman"/>
        </w:rPr>
        <w:t xml:space="preserve"> drainage basins</w:t>
      </w:r>
      <w:r w:rsidR="00730956">
        <w:rPr>
          <w:rFonts w:ascii="Times New Roman" w:eastAsia="STHupo" w:hAnsi="Times New Roman" w:cs="Times New Roman"/>
        </w:rPr>
        <w:t xml:space="preserve"> </w:t>
      </w:r>
      <w:del w:id="12" w:author="Clay Arango" w:date="2019-01-23T11:40:00Z">
        <w:r w:rsidR="00730956" w:rsidDel="003A1CD7">
          <w:rPr>
            <w:rFonts w:ascii="Times New Roman" w:eastAsia="STHupo" w:hAnsi="Times New Roman" w:cs="Times New Roman"/>
          </w:rPr>
          <w:delText xml:space="preserve">found </w:delText>
        </w:r>
      </w:del>
      <w:r w:rsidR="00730956">
        <w:rPr>
          <w:rFonts w:ascii="Times New Roman" w:eastAsia="STHupo" w:hAnsi="Times New Roman" w:cs="Times New Roman"/>
        </w:rPr>
        <w:t>in Kittitas County, WA</w:t>
      </w:r>
      <w:r w:rsidR="00617E5E">
        <w:rPr>
          <w:rFonts w:ascii="Times New Roman" w:eastAsia="STHupo" w:hAnsi="Times New Roman" w:cs="Times New Roman"/>
        </w:rPr>
        <w:t xml:space="preserve">.  </w:t>
      </w:r>
      <w:r w:rsidR="00B011BF">
        <w:rPr>
          <w:rFonts w:ascii="Times New Roman" w:eastAsia="STHupo" w:hAnsi="Times New Roman" w:cs="Times New Roman"/>
        </w:rPr>
        <w:t>These sites</w:t>
      </w:r>
      <w:ins w:id="13" w:author="Clay Arango" w:date="2019-01-23T11:41:00Z">
        <w:r w:rsidR="003A1CD7">
          <w:rPr>
            <w:rFonts w:ascii="Times New Roman" w:eastAsia="STHupo" w:hAnsi="Times New Roman" w:cs="Times New Roman"/>
          </w:rPr>
          <w:t>,</w:t>
        </w:r>
      </w:ins>
      <w:r w:rsidR="00B011BF">
        <w:rPr>
          <w:rFonts w:ascii="Times New Roman" w:eastAsia="STHupo" w:hAnsi="Times New Roman" w:cs="Times New Roman"/>
        </w:rPr>
        <w:t xml:space="preserve"> </w:t>
      </w:r>
      <w:del w:id="14" w:author="Clay Arango" w:date="2019-01-23T11:41:00Z">
        <w:r w:rsidR="00854009" w:rsidDel="003A1CD7">
          <w:rPr>
            <w:rFonts w:ascii="Times New Roman" w:eastAsia="STHupo" w:hAnsi="Times New Roman" w:cs="Times New Roman"/>
          </w:rPr>
          <w:delText xml:space="preserve">are </w:delText>
        </w:r>
      </w:del>
      <w:r w:rsidR="00854009">
        <w:rPr>
          <w:rFonts w:ascii="Times New Roman" w:eastAsia="STHupo" w:hAnsi="Times New Roman" w:cs="Times New Roman"/>
        </w:rPr>
        <w:t xml:space="preserve">on the east slope of the Cascade Mountains </w:t>
      </w:r>
      <w:ins w:id="15" w:author="Clay Arango" w:date="2019-01-23T11:41:00Z">
        <w:r w:rsidR="003A1CD7">
          <w:rPr>
            <w:rFonts w:ascii="Times New Roman" w:eastAsia="STHupo" w:hAnsi="Times New Roman" w:cs="Times New Roman"/>
          </w:rPr>
          <w:t xml:space="preserve">in the Yakima River Basin, </w:t>
        </w:r>
      </w:ins>
      <w:del w:id="16" w:author="Clay Arango" w:date="2019-01-23T11:41:00Z">
        <w:r w:rsidR="00854009" w:rsidDel="003A1CD7">
          <w:rPr>
            <w:rFonts w:ascii="Times New Roman" w:eastAsia="STHupo" w:hAnsi="Times New Roman" w:cs="Times New Roman"/>
          </w:rPr>
          <w:delText xml:space="preserve">and display </w:delText>
        </w:r>
      </w:del>
      <w:ins w:id="17" w:author="Clay Arango" w:date="2019-01-23T11:41:00Z">
        <w:r w:rsidR="003A1CD7">
          <w:rPr>
            <w:rFonts w:ascii="Times New Roman" w:eastAsia="STHupo" w:hAnsi="Times New Roman" w:cs="Times New Roman"/>
          </w:rPr>
          <w:t xml:space="preserve">have </w:t>
        </w:r>
      </w:ins>
      <w:r w:rsidR="00854009">
        <w:rPr>
          <w:rFonts w:ascii="Times New Roman" w:eastAsia="STHupo" w:hAnsi="Times New Roman" w:cs="Times New Roman"/>
        </w:rPr>
        <w:t>a hydrograph mainly driven by snowmelt</w:t>
      </w:r>
      <w:ins w:id="18" w:author="Clay Arango" w:date="2019-01-23T11:42:00Z">
        <w:r w:rsidR="003A1CD7">
          <w:rPr>
            <w:rFonts w:ascii="Times New Roman" w:eastAsia="STHupo" w:hAnsi="Times New Roman" w:cs="Times New Roman"/>
          </w:rPr>
          <w:t xml:space="preserve"> with peak runoff in…and baseflow…</w:t>
        </w:r>
      </w:ins>
      <w:r w:rsidR="00854009">
        <w:rPr>
          <w:rFonts w:ascii="Times New Roman" w:eastAsia="STHupo" w:hAnsi="Times New Roman" w:cs="Times New Roman"/>
        </w:rPr>
        <w:t xml:space="preserve">.  </w:t>
      </w:r>
      <w:r w:rsidR="00617E5E">
        <w:rPr>
          <w:rFonts w:ascii="Times New Roman" w:eastAsia="STHupo" w:hAnsi="Times New Roman" w:cs="Times New Roman"/>
        </w:rPr>
        <w:t xml:space="preserve">The </w:t>
      </w:r>
      <w:r w:rsidR="00A00BCB">
        <w:rPr>
          <w:rFonts w:ascii="Times New Roman" w:eastAsia="STHupo" w:hAnsi="Times New Roman" w:cs="Times New Roman"/>
        </w:rPr>
        <w:t xml:space="preserve">5 </w:t>
      </w:r>
      <w:r w:rsidR="00730956">
        <w:rPr>
          <w:rFonts w:ascii="Times New Roman" w:eastAsia="STHupo" w:hAnsi="Times New Roman" w:cs="Times New Roman"/>
        </w:rPr>
        <w:t>sites</w:t>
      </w:r>
      <w:r w:rsidR="00BA537B">
        <w:rPr>
          <w:rFonts w:ascii="Times New Roman" w:eastAsia="STHupo" w:hAnsi="Times New Roman" w:cs="Times New Roman"/>
        </w:rPr>
        <w:t xml:space="preserve"> in </w:t>
      </w:r>
      <w:proofErr w:type="spellStart"/>
      <w:r w:rsidR="00730956">
        <w:rPr>
          <w:rFonts w:ascii="Times New Roman" w:eastAsia="STHupo" w:hAnsi="Times New Roman" w:cs="Times New Roman"/>
        </w:rPr>
        <w:t>Swauk</w:t>
      </w:r>
      <w:proofErr w:type="spellEnd"/>
      <w:r w:rsidR="00730956">
        <w:rPr>
          <w:rFonts w:ascii="Times New Roman" w:eastAsia="STHupo" w:hAnsi="Times New Roman" w:cs="Times New Roman"/>
        </w:rPr>
        <w:t xml:space="preserve"> were on</w:t>
      </w:r>
      <w:r w:rsidR="00BA537B">
        <w:rPr>
          <w:rFonts w:ascii="Times New Roman" w:eastAsia="STHupo" w:hAnsi="Times New Roman" w:cs="Times New Roman"/>
        </w:rPr>
        <w:t xml:space="preserve"> </w:t>
      </w:r>
      <w:r w:rsidR="00617E5E">
        <w:rPr>
          <w:rFonts w:ascii="Times New Roman" w:eastAsia="STHupo" w:hAnsi="Times New Roman" w:cs="Times New Roman"/>
        </w:rPr>
        <w:t xml:space="preserve">Blue, Hovey, </w:t>
      </w:r>
      <w:proofErr w:type="gramStart"/>
      <w:r w:rsidR="00617E5E">
        <w:rPr>
          <w:rFonts w:ascii="Times New Roman" w:eastAsia="STHupo" w:hAnsi="Times New Roman" w:cs="Times New Roman"/>
        </w:rPr>
        <w:t>Hurley</w:t>
      </w:r>
      <w:proofErr w:type="gramEnd"/>
      <w:r w:rsidR="00617E5E">
        <w:rPr>
          <w:rFonts w:ascii="Times New Roman" w:eastAsia="STHupo" w:hAnsi="Times New Roman" w:cs="Times New Roman"/>
        </w:rPr>
        <w:t>, Iron</w:t>
      </w:r>
      <w:ins w:id="19" w:author="Clay Arango" w:date="2019-01-23T11:43:00Z">
        <w:r w:rsidR="003A1CD7">
          <w:rPr>
            <w:rFonts w:ascii="Times New Roman" w:eastAsia="STHupo" w:hAnsi="Times New Roman" w:cs="Times New Roman"/>
          </w:rPr>
          <w:t>,</w:t>
        </w:r>
      </w:ins>
      <w:r w:rsidR="00617E5E">
        <w:rPr>
          <w:rFonts w:ascii="Times New Roman" w:eastAsia="STHupo" w:hAnsi="Times New Roman" w:cs="Times New Roman"/>
        </w:rPr>
        <w:t xml:space="preserve"> and </w:t>
      </w:r>
      <w:proofErr w:type="spellStart"/>
      <w:r w:rsidR="00617E5E">
        <w:rPr>
          <w:rFonts w:ascii="Times New Roman" w:eastAsia="STHupo" w:hAnsi="Times New Roman" w:cs="Times New Roman"/>
        </w:rPr>
        <w:t>Swauk</w:t>
      </w:r>
      <w:proofErr w:type="spellEnd"/>
      <w:r w:rsidR="00A00BCB">
        <w:rPr>
          <w:rFonts w:ascii="Times New Roman" w:eastAsia="STHupo" w:hAnsi="Times New Roman" w:cs="Times New Roman"/>
        </w:rPr>
        <w:t xml:space="preserve"> creeks</w:t>
      </w:r>
      <w:r w:rsidR="00730956">
        <w:rPr>
          <w:rFonts w:ascii="Times New Roman" w:eastAsia="STHupo" w:hAnsi="Times New Roman" w:cs="Times New Roman"/>
        </w:rPr>
        <w:t>.  The 2 sites</w:t>
      </w:r>
      <w:r w:rsidR="00A00BCB">
        <w:rPr>
          <w:rFonts w:ascii="Times New Roman" w:eastAsia="STHupo" w:hAnsi="Times New Roman" w:cs="Times New Roman"/>
        </w:rPr>
        <w:t xml:space="preserve"> in </w:t>
      </w:r>
      <w:proofErr w:type="spellStart"/>
      <w:r w:rsidR="00730956">
        <w:rPr>
          <w:rFonts w:ascii="Times New Roman" w:eastAsia="STHupo" w:hAnsi="Times New Roman" w:cs="Times New Roman"/>
        </w:rPr>
        <w:t>Taneum</w:t>
      </w:r>
      <w:proofErr w:type="spellEnd"/>
      <w:r w:rsidR="00730956">
        <w:rPr>
          <w:rFonts w:ascii="Times New Roman" w:eastAsia="STHupo" w:hAnsi="Times New Roman" w:cs="Times New Roman"/>
        </w:rPr>
        <w:t xml:space="preserve"> were on</w:t>
      </w:r>
      <w:r w:rsidR="00A00BCB">
        <w:rPr>
          <w:rFonts w:ascii="Times New Roman" w:eastAsia="STHupo" w:hAnsi="Times New Roman" w:cs="Times New Roman"/>
        </w:rPr>
        <w:t xml:space="preserve"> First and Frost creeks</w:t>
      </w:r>
      <w:ins w:id="20" w:author="Clay Arango" w:date="2019-01-23T11:43:00Z">
        <w:r w:rsidR="003A1CD7">
          <w:rPr>
            <w:rFonts w:ascii="Times New Roman" w:eastAsia="STHupo" w:hAnsi="Times New Roman" w:cs="Times New Roman"/>
          </w:rPr>
          <w:t>,</w:t>
        </w:r>
      </w:ins>
      <w:r w:rsidR="00A00BCB">
        <w:rPr>
          <w:rFonts w:ascii="Times New Roman" w:eastAsia="STHupo" w:hAnsi="Times New Roman" w:cs="Times New Roman"/>
        </w:rPr>
        <w:t xml:space="preserve"> and th</w:t>
      </w:r>
      <w:r w:rsidR="00730956">
        <w:rPr>
          <w:rFonts w:ascii="Times New Roman" w:eastAsia="STHupo" w:hAnsi="Times New Roman" w:cs="Times New Roman"/>
        </w:rPr>
        <w:t>e 3 sites in Teanaway were on</w:t>
      </w:r>
      <w:r w:rsidR="00A00BCB">
        <w:rPr>
          <w:rFonts w:ascii="Times New Roman" w:eastAsia="STHupo" w:hAnsi="Times New Roman" w:cs="Times New Roman"/>
        </w:rPr>
        <w:t xml:space="preserve"> Jack, Miller and Standup creeks</w:t>
      </w:r>
      <w:ins w:id="21" w:author="Clay Arango" w:date="2019-01-23T11:43:00Z">
        <w:r w:rsidR="003A1CD7">
          <w:rPr>
            <w:rFonts w:ascii="Times New Roman" w:eastAsia="STHupo" w:hAnsi="Times New Roman" w:cs="Times New Roman"/>
          </w:rPr>
          <w:t xml:space="preserve"> </w:t>
        </w:r>
        <w:commentRangeStart w:id="22"/>
        <w:r w:rsidR="003A1CD7">
          <w:rPr>
            <w:rFonts w:ascii="Times New Roman" w:eastAsia="STHupo" w:hAnsi="Times New Roman" w:cs="Times New Roman"/>
          </w:rPr>
          <w:t>(Figure X)</w:t>
        </w:r>
        <w:commentRangeEnd w:id="22"/>
        <w:r w:rsidR="003A1CD7">
          <w:rPr>
            <w:rStyle w:val="CommentReference"/>
          </w:rPr>
          <w:commentReference w:id="22"/>
        </w:r>
      </w:ins>
      <w:r w:rsidR="00854009">
        <w:rPr>
          <w:rFonts w:ascii="Times New Roman" w:eastAsia="STHupo" w:hAnsi="Times New Roman" w:cs="Times New Roman"/>
        </w:rPr>
        <w:t>.</w:t>
      </w:r>
    </w:p>
    <w:p w14:paraId="0D0D15CC" w14:textId="26C2A419" w:rsidR="00394306" w:rsidRDefault="00854009" w:rsidP="00854009">
      <w:pPr>
        <w:spacing w:line="480" w:lineRule="auto"/>
        <w:ind w:firstLine="720"/>
        <w:rPr>
          <w:rFonts w:ascii="Times New Roman" w:eastAsia="STHupo" w:hAnsi="Times New Roman" w:cs="Times New Roman"/>
        </w:rPr>
      </w:pPr>
      <w:commentRangeStart w:id="23"/>
      <w:r>
        <w:rPr>
          <w:rFonts w:ascii="Times New Roman" w:eastAsia="STHupo" w:hAnsi="Times New Roman" w:cs="Times New Roman"/>
        </w:rPr>
        <w:t>At each site I collected GPS coordinates (</w:t>
      </w:r>
      <w:proofErr w:type="spellStart"/>
      <w:r>
        <w:rPr>
          <w:rFonts w:ascii="Times New Roman" w:eastAsia="STHupo" w:hAnsi="Times New Roman" w:cs="Times New Roman"/>
        </w:rPr>
        <w:t>MotionX</w:t>
      </w:r>
      <w:proofErr w:type="spellEnd"/>
      <w:r>
        <w:rPr>
          <w:rFonts w:ascii="Times New Roman" w:eastAsia="STHupo" w:hAnsi="Times New Roman" w:cs="Times New Roman"/>
        </w:rPr>
        <w:t xml:space="preserve">-GPS version 24.1, </w:t>
      </w:r>
      <w:proofErr w:type="spellStart"/>
      <w:r>
        <w:rPr>
          <w:rFonts w:ascii="Times New Roman" w:eastAsia="STHupo" w:hAnsi="Times New Roman" w:cs="Times New Roman"/>
        </w:rPr>
        <w:t>Fullpower</w:t>
      </w:r>
      <w:proofErr w:type="spellEnd"/>
      <w:r>
        <w:rPr>
          <w:rFonts w:ascii="Times New Roman" w:eastAsia="STHupo" w:hAnsi="Times New Roman" w:cs="Times New Roman"/>
        </w:rPr>
        <w:t xml:space="preserve"> Technologies on Apple iPhone 5), elevation (Google Earth), stream aspect (</w:t>
      </w:r>
      <w:proofErr w:type="spellStart"/>
      <w:r>
        <w:rPr>
          <w:rFonts w:ascii="Times New Roman" w:eastAsia="STHupo" w:hAnsi="Times New Roman" w:cs="Times New Roman"/>
        </w:rPr>
        <w:t>Lensatic</w:t>
      </w:r>
      <w:proofErr w:type="spellEnd"/>
      <w:r>
        <w:rPr>
          <w:rFonts w:ascii="Times New Roman" w:eastAsia="STHupo" w:hAnsi="Times New Roman" w:cs="Times New Roman"/>
        </w:rPr>
        <w:t xml:space="preserve"> compass, Engineer) stream slope (</w:t>
      </w:r>
      <w:proofErr w:type="spellStart"/>
      <w:r>
        <w:rPr>
          <w:rFonts w:ascii="Times New Roman" w:eastAsia="STHupo" w:hAnsi="Times New Roman" w:cs="Times New Roman"/>
        </w:rPr>
        <w:t>Suunto</w:t>
      </w:r>
      <w:proofErr w:type="spellEnd"/>
      <w:r>
        <w:rPr>
          <w:rFonts w:ascii="Times New Roman" w:eastAsia="STHupo" w:hAnsi="Times New Roman" w:cs="Times New Roman"/>
        </w:rPr>
        <w:t xml:space="preserve"> PM-5 Clinometer), bank full width and I conducted a Wolman Pebble Count </w:t>
      </w:r>
      <w:sdt>
        <w:sdtPr>
          <w:rPr>
            <w:rFonts w:ascii="Times New Roman" w:eastAsia="STHupo" w:hAnsi="Times New Roman" w:cs="Times New Roman"/>
          </w:rPr>
          <w:id w:val="25381461"/>
          <w:citation/>
        </w:sdtPr>
        <w:sdtEndPr/>
        <w:sdtContent>
          <w:r>
            <w:rPr>
              <w:rFonts w:ascii="Times New Roman" w:eastAsia="STHupo" w:hAnsi="Times New Roman" w:cs="Times New Roman"/>
            </w:rPr>
            <w:fldChar w:fldCharType="begin"/>
          </w:r>
          <w:r>
            <w:rPr>
              <w:rFonts w:ascii="Times New Roman" w:eastAsia="STHupo" w:hAnsi="Times New Roman" w:cs="Times New Roman"/>
            </w:rPr>
            <w:instrText xml:space="preserve"> CITATION Wol54 \l 1033 </w:instrText>
          </w:r>
          <w:r>
            <w:rPr>
              <w:rFonts w:ascii="Times New Roman" w:eastAsia="STHupo" w:hAnsi="Times New Roman" w:cs="Times New Roman"/>
            </w:rPr>
            <w:fldChar w:fldCharType="separate"/>
          </w:r>
          <w:r w:rsidRPr="006D3B12">
            <w:rPr>
              <w:rFonts w:ascii="Times New Roman" w:eastAsia="STHupo" w:hAnsi="Times New Roman" w:cs="Times New Roman"/>
              <w:noProof/>
            </w:rPr>
            <w:t>(Wolman, 1954)</w:t>
          </w:r>
          <w:r>
            <w:rPr>
              <w:rFonts w:ascii="Times New Roman" w:eastAsia="STHupo" w:hAnsi="Times New Roman" w:cs="Times New Roman"/>
            </w:rPr>
            <w:fldChar w:fldCharType="end"/>
          </w:r>
        </w:sdtContent>
      </w:sdt>
      <w:r>
        <w:rPr>
          <w:rFonts w:ascii="Times New Roman" w:eastAsia="STHupo" w:hAnsi="Times New Roman" w:cs="Times New Roman"/>
        </w:rPr>
        <w:t xml:space="preserve"> with 50 pebbles sampled per stream</w:t>
      </w:r>
      <w:commentRangeEnd w:id="23"/>
      <w:r w:rsidR="003A1CD7">
        <w:rPr>
          <w:rStyle w:val="CommentReference"/>
        </w:rPr>
        <w:commentReference w:id="23"/>
      </w:r>
    </w:p>
    <w:p w14:paraId="1B83DB4C" w14:textId="588A0014" w:rsidR="0062256C" w:rsidRDefault="00394306" w:rsidP="00983F66">
      <w:pPr>
        <w:spacing w:line="480" w:lineRule="auto"/>
        <w:rPr>
          <w:rFonts w:ascii="Times New Roman" w:eastAsia="STHupo" w:hAnsi="Times New Roman" w:cs="Times New Roman"/>
        </w:rPr>
      </w:pPr>
      <w:r>
        <w:rPr>
          <w:rFonts w:ascii="Times New Roman" w:eastAsia="STHupo" w:hAnsi="Times New Roman" w:cs="Times New Roman"/>
        </w:rPr>
        <w:tab/>
        <w:t xml:space="preserve">I sampled these sites </w:t>
      </w:r>
      <w:del w:id="24" w:author="Clay Arango" w:date="2019-01-23T11:45:00Z">
        <w:r w:rsidDel="003A1CD7">
          <w:rPr>
            <w:rFonts w:ascii="Times New Roman" w:eastAsia="STHupo" w:hAnsi="Times New Roman" w:cs="Times New Roman"/>
          </w:rPr>
          <w:delText xml:space="preserve">during </w:delText>
        </w:r>
      </w:del>
      <w:r>
        <w:rPr>
          <w:rFonts w:ascii="Times New Roman" w:eastAsia="STHupo" w:hAnsi="Times New Roman" w:cs="Times New Roman"/>
        </w:rPr>
        <w:t xml:space="preserve">3 </w:t>
      </w:r>
      <w:del w:id="25" w:author="Clay Arango" w:date="2019-01-23T11:46:00Z">
        <w:r w:rsidDel="003A1CD7">
          <w:rPr>
            <w:rFonts w:ascii="Times New Roman" w:eastAsia="STHupo" w:hAnsi="Times New Roman" w:cs="Times New Roman"/>
          </w:rPr>
          <w:delText>periods</w:delText>
        </w:r>
      </w:del>
      <w:ins w:id="26" w:author="Clay Arango" w:date="2019-01-23T11:46:00Z">
        <w:r w:rsidR="003A1CD7">
          <w:rPr>
            <w:rFonts w:ascii="Times New Roman" w:eastAsia="STHupo" w:hAnsi="Times New Roman" w:cs="Times New Roman"/>
          </w:rPr>
          <w:t>times between 2017 and 2018 to….capture seasonal variation in stream conditions</w:t>
        </w:r>
        <w:proofErr w:type="gramStart"/>
        <w:r w:rsidR="003A1CD7">
          <w:rPr>
            <w:rFonts w:ascii="Times New Roman" w:eastAsia="STHupo" w:hAnsi="Times New Roman" w:cs="Times New Roman"/>
          </w:rPr>
          <w:t>?</w:t>
        </w:r>
      </w:ins>
      <w:r>
        <w:rPr>
          <w:rFonts w:ascii="Times New Roman" w:eastAsia="STHupo" w:hAnsi="Times New Roman" w:cs="Times New Roman"/>
        </w:rPr>
        <w:t>.</w:t>
      </w:r>
      <w:proofErr w:type="gramEnd"/>
      <w:r>
        <w:rPr>
          <w:rFonts w:ascii="Times New Roman" w:eastAsia="STHupo" w:hAnsi="Times New Roman" w:cs="Times New Roman"/>
        </w:rPr>
        <w:t xml:space="preserve">  The first sampling period was </w:t>
      </w:r>
      <w:r w:rsidR="007C668A">
        <w:rPr>
          <w:rFonts w:ascii="Times New Roman" w:eastAsia="STHupo" w:hAnsi="Times New Roman" w:cs="Times New Roman"/>
        </w:rPr>
        <w:t xml:space="preserve">in the summer of 2017 from </w:t>
      </w:r>
      <w:commentRangeStart w:id="27"/>
      <w:r w:rsidR="007C668A">
        <w:rPr>
          <w:rFonts w:ascii="Times New Roman" w:eastAsia="STHupo" w:hAnsi="Times New Roman" w:cs="Times New Roman"/>
        </w:rPr>
        <w:t>July 19 to August 15</w:t>
      </w:r>
      <w:r w:rsidR="00983F66">
        <w:rPr>
          <w:rFonts w:ascii="Times New Roman" w:eastAsia="STHupo" w:hAnsi="Times New Roman" w:cs="Times New Roman"/>
        </w:rPr>
        <w:t xml:space="preserve">, </w:t>
      </w:r>
      <w:r w:rsidR="006F6CCA">
        <w:rPr>
          <w:rFonts w:ascii="Times New Roman" w:eastAsia="STHupo" w:hAnsi="Times New Roman" w:cs="Times New Roman"/>
        </w:rPr>
        <w:t>t</w:t>
      </w:r>
      <w:r w:rsidR="007C668A">
        <w:rPr>
          <w:rFonts w:ascii="Times New Roman" w:eastAsia="STHupo" w:hAnsi="Times New Roman" w:cs="Times New Roman"/>
        </w:rPr>
        <w:t>he second sampling period was in the fall of 2017 from November 5 to November 16</w:t>
      </w:r>
      <w:ins w:id="28" w:author="Clay Arango" w:date="2019-01-23T11:46:00Z">
        <w:r w:rsidR="003A1CD7">
          <w:rPr>
            <w:rFonts w:ascii="Times New Roman" w:eastAsia="STHupo" w:hAnsi="Times New Roman" w:cs="Times New Roman"/>
          </w:rPr>
          <w:t>,</w:t>
        </w:r>
      </w:ins>
      <w:r w:rsidR="007C668A">
        <w:rPr>
          <w:rFonts w:ascii="Times New Roman" w:eastAsia="STHupo" w:hAnsi="Times New Roman" w:cs="Times New Roman"/>
        </w:rPr>
        <w:t xml:space="preserve"> and the third and final sampling was in the summer of 2018 from Jun 26 to July 15</w:t>
      </w:r>
      <w:commentRangeEnd w:id="27"/>
      <w:r w:rsidR="003A1CD7">
        <w:rPr>
          <w:rStyle w:val="CommentReference"/>
        </w:rPr>
        <w:commentReference w:id="27"/>
      </w:r>
      <w:r w:rsidR="007C668A">
        <w:rPr>
          <w:rFonts w:ascii="Times New Roman" w:eastAsia="STHupo" w:hAnsi="Times New Roman" w:cs="Times New Roman"/>
        </w:rPr>
        <w:t>.</w:t>
      </w:r>
      <w:r w:rsidR="00854009">
        <w:rPr>
          <w:rFonts w:ascii="Times New Roman" w:eastAsia="STHupo" w:hAnsi="Times New Roman" w:cs="Times New Roman"/>
        </w:rPr>
        <w:t xml:space="preserve">  </w:t>
      </w:r>
      <w:commentRangeStart w:id="29"/>
      <w:r w:rsidR="0062256C">
        <w:rPr>
          <w:rFonts w:ascii="Times New Roman" w:eastAsia="STHupo" w:hAnsi="Times New Roman" w:cs="Times New Roman"/>
        </w:rPr>
        <w:t xml:space="preserve">At each site and for each </w:t>
      </w:r>
      <w:r w:rsidR="00854009">
        <w:rPr>
          <w:rFonts w:ascii="Times New Roman" w:eastAsia="STHupo" w:hAnsi="Times New Roman" w:cs="Times New Roman"/>
        </w:rPr>
        <w:t xml:space="preserve">of these </w:t>
      </w:r>
      <w:r w:rsidR="0062256C">
        <w:rPr>
          <w:rFonts w:ascii="Times New Roman" w:eastAsia="STHupo" w:hAnsi="Times New Roman" w:cs="Times New Roman"/>
        </w:rPr>
        <w:t>sampling period</w:t>
      </w:r>
      <w:r w:rsidR="00854009">
        <w:rPr>
          <w:rFonts w:ascii="Times New Roman" w:eastAsia="STHupo" w:hAnsi="Times New Roman" w:cs="Times New Roman"/>
        </w:rPr>
        <w:t>s</w:t>
      </w:r>
      <w:r w:rsidR="0062256C">
        <w:rPr>
          <w:rFonts w:ascii="Times New Roman" w:eastAsia="STHupo" w:hAnsi="Times New Roman" w:cs="Times New Roman"/>
        </w:rPr>
        <w:t xml:space="preserve"> I measured riparian </w:t>
      </w:r>
      <w:proofErr w:type="spellStart"/>
      <w:r w:rsidR="00877CE4">
        <w:rPr>
          <w:rFonts w:ascii="Times New Roman" w:eastAsia="STHupo" w:hAnsi="Times New Roman" w:cs="Times New Roman"/>
        </w:rPr>
        <w:t>overstory</w:t>
      </w:r>
      <w:proofErr w:type="spellEnd"/>
      <w:r w:rsidR="00877CE4">
        <w:rPr>
          <w:rFonts w:ascii="Times New Roman" w:eastAsia="STHupo" w:hAnsi="Times New Roman" w:cs="Times New Roman"/>
        </w:rPr>
        <w:t xml:space="preserve"> density (canopy openness)</w:t>
      </w:r>
      <w:r w:rsidR="00FE3545">
        <w:rPr>
          <w:rFonts w:ascii="Times New Roman" w:eastAsia="STHupo" w:hAnsi="Times New Roman" w:cs="Times New Roman"/>
        </w:rPr>
        <w:t xml:space="preserve"> with a densitometer (</w:t>
      </w:r>
      <w:r w:rsidR="00877CE4">
        <w:rPr>
          <w:rFonts w:ascii="Times New Roman" w:eastAsia="STHupo" w:hAnsi="Times New Roman" w:cs="Times New Roman"/>
        </w:rPr>
        <w:t xml:space="preserve">Spherical Crown </w:t>
      </w:r>
      <w:proofErr w:type="spellStart"/>
      <w:r w:rsidR="00877CE4">
        <w:rPr>
          <w:rFonts w:ascii="Times New Roman" w:eastAsia="STHupo" w:hAnsi="Times New Roman" w:cs="Times New Roman"/>
        </w:rPr>
        <w:t>Densiometer</w:t>
      </w:r>
      <w:proofErr w:type="spellEnd"/>
      <w:r w:rsidR="00877CE4">
        <w:rPr>
          <w:rFonts w:ascii="Times New Roman" w:eastAsia="STHupo" w:hAnsi="Times New Roman" w:cs="Times New Roman"/>
        </w:rPr>
        <w:t>, Convex Model A, Forestry Suppliers)</w:t>
      </w:r>
      <w:r w:rsidR="00E2172A">
        <w:rPr>
          <w:rFonts w:ascii="Times New Roman" w:eastAsia="STHupo" w:hAnsi="Times New Roman" w:cs="Times New Roman"/>
        </w:rPr>
        <w:t xml:space="preserve">, </w:t>
      </w:r>
      <w:r w:rsidR="006254C1">
        <w:rPr>
          <w:rFonts w:ascii="Times New Roman" w:eastAsia="STHupo" w:hAnsi="Times New Roman" w:cs="Times New Roman"/>
        </w:rPr>
        <w:t>and stream discharge</w:t>
      </w:r>
      <w:r w:rsidR="00FE3545">
        <w:rPr>
          <w:rFonts w:ascii="Times New Roman" w:eastAsia="STHupo" w:hAnsi="Times New Roman" w:cs="Times New Roman"/>
        </w:rPr>
        <w:t xml:space="preserve"> with a portable flow meter</w:t>
      </w:r>
      <w:r w:rsidR="00DA5A21">
        <w:rPr>
          <w:rFonts w:ascii="Times New Roman" w:eastAsia="STHupo" w:hAnsi="Times New Roman" w:cs="Times New Roman"/>
        </w:rPr>
        <w:t xml:space="preserve"> (Flo-Mate 2000, Marsh-</w:t>
      </w:r>
      <w:proofErr w:type="spellStart"/>
      <w:r w:rsidR="00DA5A21">
        <w:rPr>
          <w:rFonts w:ascii="Times New Roman" w:eastAsia="STHupo" w:hAnsi="Times New Roman" w:cs="Times New Roman"/>
        </w:rPr>
        <w:t>McBirney</w:t>
      </w:r>
      <w:proofErr w:type="spellEnd"/>
      <w:r w:rsidR="00DA5A21">
        <w:rPr>
          <w:rFonts w:ascii="Times New Roman" w:eastAsia="STHupo" w:hAnsi="Times New Roman" w:cs="Times New Roman"/>
        </w:rPr>
        <w:t>)</w:t>
      </w:r>
      <w:r w:rsidR="00854009">
        <w:rPr>
          <w:rFonts w:ascii="Times New Roman" w:eastAsia="STHupo" w:hAnsi="Times New Roman" w:cs="Times New Roman"/>
        </w:rPr>
        <w:t xml:space="preserve"> according to </w:t>
      </w:r>
      <w:r w:rsidR="00854009">
        <w:rPr>
          <w:rFonts w:ascii="Times New Roman" w:eastAsia="STHupo" w:hAnsi="Times New Roman" w:cs="Times New Roman"/>
          <w:noProof/>
        </w:rPr>
        <w:t xml:space="preserve"> Rantz (</w:t>
      </w:r>
      <w:r w:rsidR="00854009" w:rsidRPr="00A82D13">
        <w:rPr>
          <w:rFonts w:ascii="Times New Roman" w:eastAsia="STHupo" w:hAnsi="Times New Roman" w:cs="Times New Roman"/>
          <w:noProof/>
        </w:rPr>
        <w:t>1982)</w:t>
      </w:r>
      <w:r w:rsidR="00595DF2">
        <w:rPr>
          <w:rFonts w:ascii="Times New Roman" w:eastAsia="STHupo" w:hAnsi="Times New Roman" w:cs="Times New Roman"/>
        </w:rPr>
        <w:t>.</w:t>
      </w:r>
      <w:commentRangeEnd w:id="29"/>
      <w:r w:rsidR="00E56E9D">
        <w:rPr>
          <w:rStyle w:val="CommentReference"/>
        </w:rPr>
        <w:commentReference w:id="29"/>
      </w:r>
    </w:p>
    <w:p w14:paraId="653930C3" w14:textId="2DB9C92A" w:rsidR="00983F66" w:rsidRPr="00882582" w:rsidRDefault="00702944" w:rsidP="00983F66">
      <w:pPr>
        <w:spacing w:line="480" w:lineRule="auto"/>
        <w:jc w:val="center"/>
        <w:outlineLvl w:val="0"/>
        <w:rPr>
          <w:rFonts w:ascii="Times New Roman" w:eastAsia="STHupo" w:hAnsi="Times New Roman" w:cs="Times New Roman"/>
          <w:b/>
        </w:rPr>
      </w:pPr>
      <w:r>
        <w:rPr>
          <w:rFonts w:ascii="Times New Roman" w:eastAsia="STHupo" w:hAnsi="Times New Roman" w:cs="Times New Roman"/>
          <w:b/>
        </w:rPr>
        <w:t>Stream Metabolism</w:t>
      </w:r>
    </w:p>
    <w:p w14:paraId="5620D1A0" w14:textId="187A5A53" w:rsidR="00983F66" w:rsidRDefault="00702944" w:rsidP="00983F66">
      <w:pPr>
        <w:spacing w:line="480" w:lineRule="auto"/>
        <w:rPr>
          <w:rFonts w:ascii="Times New Roman" w:eastAsia="STHupo" w:hAnsi="Times New Roman" w:cs="Times New Roman"/>
        </w:rPr>
      </w:pPr>
      <w:r>
        <w:rPr>
          <w:rFonts w:ascii="Times New Roman" w:eastAsia="STHupo" w:hAnsi="Times New Roman" w:cs="Times New Roman"/>
        </w:rPr>
        <w:lastRenderedPageBreak/>
        <w:tab/>
        <w:t xml:space="preserve">At each </w:t>
      </w:r>
      <w:r w:rsidR="00953A9C">
        <w:rPr>
          <w:rFonts w:ascii="Times New Roman" w:eastAsia="STHupo" w:hAnsi="Times New Roman" w:cs="Times New Roman"/>
        </w:rPr>
        <w:t xml:space="preserve">site </w:t>
      </w:r>
      <w:r w:rsidR="0062256C">
        <w:rPr>
          <w:rFonts w:ascii="Times New Roman" w:eastAsia="STHupo" w:hAnsi="Times New Roman" w:cs="Times New Roman"/>
        </w:rPr>
        <w:t xml:space="preserve">and for each sampling period </w:t>
      </w:r>
      <w:r>
        <w:rPr>
          <w:rFonts w:ascii="Times New Roman" w:eastAsia="STHupo" w:hAnsi="Times New Roman" w:cs="Times New Roman"/>
        </w:rPr>
        <w:t>I deployed a dissolved oxygen (DO) probe (</w:t>
      </w:r>
      <w:proofErr w:type="spellStart"/>
      <w:r>
        <w:rPr>
          <w:rFonts w:ascii="Times New Roman" w:eastAsia="STHupo" w:hAnsi="Times New Roman" w:cs="Times New Roman"/>
        </w:rPr>
        <w:t>miniDOT</w:t>
      </w:r>
      <w:proofErr w:type="spellEnd"/>
      <w:r w:rsidR="005A19B8">
        <w:rPr>
          <w:rFonts w:ascii="Times New Roman" w:eastAsia="STHupo" w:hAnsi="Times New Roman" w:cs="Times New Roman"/>
        </w:rPr>
        <w:t xml:space="preserve"> Submersible Water L</w:t>
      </w:r>
      <w:r>
        <w:rPr>
          <w:rFonts w:ascii="Times New Roman" w:eastAsia="STHupo" w:hAnsi="Times New Roman" w:cs="Times New Roman"/>
        </w:rPr>
        <w:t>ogger</w:t>
      </w:r>
      <w:r w:rsidR="005A19B8">
        <w:rPr>
          <w:rFonts w:ascii="Times New Roman" w:eastAsia="STHupo" w:hAnsi="Times New Roman" w:cs="Times New Roman"/>
        </w:rPr>
        <w:t>,</w:t>
      </w:r>
      <w:r>
        <w:rPr>
          <w:rFonts w:ascii="Times New Roman" w:eastAsia="STHupo" w:hAnsi="Times New Roman" w:cs="Times New Roman"/>
        </w:rPr>
        <w:t xml:space="preserve"> Precisi</w:t>
      </w:r>
      <w:r w:rsidR="005A19B8">
        <w:rPr>
          <w:rFonts w:ascii="Times New Roman" w:eastAsia="STHupo" w:hAnsi="Times New Roman" w:cs="Times New Roman"/>
        </w:rPr>
        <w:t xml:space="preserve">on Measurement Engineering) </w:t>
      </w:r>
      <w:r w:rsidR="00953A9C">
        <w:rPr>
          <w:rFonts w:ascii="Times New Roman" w:eastAsia="STHupo" w:hAnsi="Times New Roman" w:cs="Times New Roman"/>
        </w:rPr>
        <w:t>in the</w:t>
      </w:r>
      <w:r w:rsidR="00802B76">
        <w:rPr>
          <w:rFonts w:ascii="Times New Roman" w:eastAsia="STHupo" w:hAnsi="Times New Roman" w:cs="Times New Roman"/>
        </w:rPr>
        <w:t xml:space="preserve"> </w:t>
      </w:r>
      <w:r w:rsidR="00953A9C">
        <w:rPr>
          <w:rFonts w:ascii="Times New Roman" w:eastAsia="STHupo" w:hAnsi="Times New Roman" w:cs="Times New Roman"/>
        </w:rPr>
        <w:t>stream to measure DO in mg/L</w:t>
      </w:r>
      <w:r w:rsidR="002B1E96">
        <w:rPr>
          <w:rFonts w:ascii="Times New Roman" w:eastAsia="STHupo" w:hAnsi="Times New Roman" w:cs="Times New Roman"/>
        </w:rPr>
        <w:t xml:space="preserve"> and temperature</w:t>
      </w:r>
      <w:ins w:id="30" w:author="Clay Arango" w:date="2019-01-23T11:54:00Z">
        <w:r w:rsidR="00E56E9D">
          <w:rPr>
            <w:rFonts w:ascii="Times New Roman" w:eastAsia="STHupo" w:hAnsi="Times New Roman" w:cs="Times New Roman"/>
          </w:rPr>
          <w:t xml:space="preserve">.  I also </w:t>
        </w:r>
      </w:ins>
      <w:ins w:id="31" w:author="Clay Arango" w:date="2019-01-23T11:55:00Z">
        <w:r w:rsidR="00E56E9D">
          <w:rPr>
            <w:rFonts w:ascii="Times New Roman" w:eastAsia="STHupo" w:hAnsi="Times New Roman" w:cs="Times New Roman"/>
          </w:rPr>
          <w:t xml:space="preserve">recorded </w:t>
        </w:r>
      </w:ins>
      <w:del w:id="32" w:author="Clay Arango" w:date="2019-01-23T11:55:00Z">
        <w:r w:rsidR="00953A9C" w:rsidDel="00E56E9D">
          <w:rPr>
            <w:rFonts w:ascii="Times New Roman" w:eastAsia="STHupo" w:hAnsi="Times New Roman" w:cs="Times New Roman"/>
          </w:rPr>
          <w:delText xml:space="preserve"> </w:delText>
        </w:r>
      </w:del>
      <w:del w:id="33" w:author="Clay Arango" w:date="2019-01-23T11:54:00Z">
        <w:r w:rsidR="002B1E96" w:rsidDel="00E56E9D">
          <w:rPr>
            <w:rFonts w:ascii="Times New Roman" w:eastAsia="STHupo" w:hAnsi="Times New Roman" w:cs="Times New Roman"/>
          </w:rPr>
          <w:delText>along with</w:delText>
        </w:r>
        <w:r w:rsidR="005A19B8" w:rsidDel="00E56E9D">
          <w:rPr>
            <w:rFonts w:ascii="Times New Roman" w:eastAsia="STHupo" w:hAnsi="Times New Roman" w:cs="Times New Roman"/>
          </w:rPr>
          <w:delText xml:space="preserve"> a </w:delText>
        </w:r>
      </w:del>
      <w:r w:rsidR="005A19B8">
        <w:rPr>
          <w:rFonts w:ascii="Times New Roman" w:eastAsia="STHupo" w:hAnsi="Times New Roman" w:cs="Times New Roman"/>
        </w:rPr>
        <w:t xml:space="preserve">photosynthetically active radiation (PAR) </w:t>
      </w:r>
      <w:del w:id="34" w:author="Clay Arango" w:date="2019-01-23T11:55:00Z">
        <w:r w:rsidR="005A19B8" w:rsidDel="00E56E9D">
          <w:rPr>
            <w:rFonts w:ascii="Times New Roman" w:eastAsia="STHupo" w:hAnsi="Times New Roman" w:cs="Times New Roman"/>
          </w:rPr>
          <w:delText xml:space="preserve">meter </w:delText>
        </w:r>
      </w:del>
      <w:r w:rsidR="005A19B8">
        <w:rPr>
          <w:rFonts w:ascii="Times New Roman" w:eastAsia="STHupo" w:hAnsi="Times New Roman" w:cs="Times New Roman"/>
        </w:rPr>
        <w:t>(Odyssey Photosynthetic Active Radiation Logger, Dataflow Systems)</w:t>
      </w:r>
      <w:r w:rsidR="00E13743">
        <w:rPr>
          <w:rFonts w:ascii="Times New Roman" w:eastAsia="STHupo" w:hAnsi="Times New Roman" w:cs="Times New Roman"/>
        </w:rPr>
        <w:t xml:space="preserve"> on the stream bank within 2 meters of the DO probe</w:t>
      </w:r>
      <w:r w:rsidR="00953A9C">
        <w:rPr>
          <w:rFonts w:ascii="Times New Roman" w:eastAsia="STHupo" w:hAnsi="Times New Roman" w:cs="Times New Roman"/>
        </w:rPr>
        <w:t xml:space="preserve"> to measure light as PAR in </w:t>
      </w:r>
      <w:r w:rsidR="007D0322">
        <w:rPr>
          <w:rFonts w:ascii="Times New Roman" w:eastAsia="STHupo" w:hAnsi="Times New Roman" w:cs="Times New Roman"/>
        </w:rPr>
        <w:t>µ</w:t>
      </w:r>
      <w:proofErr w:type="spellStart"/>
      <w:r w:rsidR="00953A9C">
        <w:rPr>
          <w:rFonts w:ascii="Times New Roman" w:eastAsia="STHupo" w:hAnsi="Times New Roman" w:cs="Times New Roman"/>
        </w:rPr>
        <w:t>mol</w:t>
      </w:r>
      <w:proofErr w:type="spellEnd"/>
      <w:r w:rsidR="00854009">
        <w:rPr>
          <w:rFonts w:ascii="Times New Roman" w:eastAsia="STHupo" w:hAnsi="Times New Roman" w:cs="Times New Roman"/>
        </w:rPr>
        <w:t xml:space="preserve"> photons</w:t>
      </w:r>
      <w:r w:rsidR="00953A9C">
        <w:rPr>
          <w:rFonts w:ascii="Times New Roman" w:eastAsia="STHupo" w:hAnsi="Times New Roman" w:cs="Times New Roman"/>
        </w:rPr>
        <w:t>/m</w:t>
      </w:r>
      <w:r w:rsidR="00953A9C" w:rsidRPr="00953A9C">
        <w:rPr>
          <w:rFonts w:ascii="Times New Roman" w:eastAsia="STHupo" w:hAnsi="Times New Roman" w:cs="Times New Roman"/>
          <w:vertAlign w:val="superscript"/>
        </w:rPr>
        <w:t>2</w:t>
      </w:r>
      <w:r w:rsidR="00953A9C">
        <w:rPr>
          <w:rFonts w:ascii="Times New Roman" w:eastAsia="STHupo" w:hAnsi="Times New Roman" w:cs="Times New Roman"/>
        </w:rPr>
        <w:t>/s</w:t>
      </w:r>
      <w:r w:rsidR="00E13743">
        <w:rPr>
          <w:rFonts w:ascii="Times New Roman" w:eastAsia="STHupo" w:hAnsi="Times New Roman" w:cs="Times New Roman"/>
        </w:rPr>
        <w:t xml:space="preserve">.  These two instruments were synchronized to collect data every </w:t>
      </w:r>
      <w:ins w:id="35" w:author="Clay Arango" w:date="2019-01-23T11:55:00Z">
        <w:r w:rsidR="00E56E9D">
          <w:rPr>
            <w:rFonts w:ascii="Times New Roman" w:eastAsia="STHupo" w:hAnsi="Times New Roman" w:cs="Times New Roman"/>
          </w:rPr>
          <w:t>10 minutes (first sample period</w:t>
        </w:r>
      </w:ins>
      <w:ins w:id="36" w:author="Clay Arango" w:date="2019-01-23T11:56:00Z">
        <w:r w:rsidR="00E56E9D">
          <w:rPr>
            <w:rFonts w:ascii="Times New Roman" w:eastAsia="STHupo" w:hAnsi="Times New Roman" w:cs="Times New Roman"/>
          </w:rPr>
          <w:t xml:space="preserve"> only</w:t>
        </w:r>
      </w:ins>
      <w:ins w:id="37" w:author="Clay Arango" w:date="2019-01-23T11:55:00Z">
        <w:r w:rsidR="00E56E9D">
          <w:rPr>
            <w:rFonts w:ascii="Times New Roman" w:eastAsia="STHupo" w:hAnsi="Times New Roman" w:cs="Times New Roman"/>
          </w:rPr>
          <w:t xml:space="preserve">) or every </w:t>
        </w:r>
      </w:ins>
      <w:r w:rsidR="00E13743">
        <w:rPr>
          <w:rFonts w:ascii="Times New Roman" w:eastAsia="STHupo" w:hAnsi="Times New Roman" w:cs="Times New Roman"/>
        </w:rPr>
        <w:t>5 mi</w:t>
      </w:r>
      <w:r w:rsidR="00802B76">
        <w:rPr>
          <w:rFonts w:ascii="Times New Roman" w:eastAsia="STHupo" w:hAnsi="Times New Roman" w:cs="Times New Roman"/>
        </w:rPr>
        <w:t>nutes for ~36 hours per stream</w:t>
      </w:r>
      <w:r w:rsidR="00997B69">
        <w:rPr>
          <w:rFonts w:ascii="Times New Roman" w:eastAsia="STHupo" w:hAnsi="Times New Roman" w:cs="Times New Roman"/>
        </w:rPr>
        <w:t xml:space="preserve"> </w:t>
      </w:r>
      <w:ins w:id="38" w:author="Clay Arango" w:date="2019-01-23T11:57:00Z">
        <w:r w:rsidR="00E56E9D">
          <w:rPr>
            <w:rFonts w:ascii="Times New Roman" w:eastAsia="STHupo" w:hAnsi="Times New Roman" w:cs="Times New Roman"/>
          </w:rPr>
          <w:t xml:space="preserve">from </w:t>
        </w:r>
      </w:ins>
      <w:ins w:id="39" w:author="Clay Arango" w:date="2019-01-23T11:56:00Z">
        <w:r w:rsidR="00E56E9D">
          <w:rPr>
            <w:rFonts w:ascii="Times New Roman" w:eastAsia="STHupo" w:hAnsi="Times New Roman" w:cs="Times New Roman"/>
          </w:rPr>
          <w:t xml:space="preserve">XX:XX time </w:t>
        </w:r>
      </w:ins>
      <w:ins w:id="40" w:author="Clay Arango" w:date="2019-01-23T11:57:00Z">
        <w:r w:rsidR="00E56E9D">
          <w:rPr>
            <w:rFonts w:ascii="Times New Roman" w:eastAsia="STHupo" w:hAnsi="Times New Roman" w:cs="Times New Roman"/>
          </w:rPr>
          <w:t>on day one to XX:XX time on day three</w:t>
        </w:r>
      </w:ins>
      <w:del w:id="41" w:author="Clay Arango" w:date="2019-01-23T11:57:00Z">
        <w:r w:rsidR="00997B69" w:rsidDel="00E56E9D">
          <w:rPr>
            <w:rFonts w:ascii="Times New Roman" w:eastAsia="STHupo" w:hAnsi="Times New Roman" w:cs="Times New Roman"/>
          </w:rPr>
          <w:delText>producing diel oxygen and light curves</w:delText>
        </w:r>
      </w:del>
      <w:r w:rsidR="00802B76">
        <w:rPr>
          <w:rFonts w:ascii="Times New Roman" w:eastAsia="STHupo" w:hAnsi="Times New Roman" w:cs="Times New Roman"/>
        </w:rPr>
        <w:t>.  After the 36 hour</w:t>
      </w:r>
      <w:ins w:id="42" w:author="Clay Arango" w:date="2019-01-23T11:57:00Z">
        <w:r w:rsidR="00561869">
          <w:rPr>
            <w:rFonts w:ascii="Times New Roman" w:eastAsia="STHupo" w:hAnsi="Times New Roman" w:cs="Times New Roman"/>
          </w:rPr>
          <w:t xml:space="preserve"> </w:t>
        </w:r>
      </w:ins>
      <w:del w:id="43" w:author="Clay Arango" w:date="2019-01-23T11:57:00Z">
        <w:r w:rsidR="00802B76" w:rsidDel="00561869">
          <w:rPr>
            <w:rFonts w:ascii="Times New Roman" w:eastAsia="STHupo" w:hAnsi="Times New Roman" w:cs="Times New Roman"/>
          </w:rPr>
          <w:delText>s had elapsed</w:delText>
        </w:r>
      </w:del>
      <w:ins w:id="44" w:author="Clay Arango" w:date="2019-01-23T11:57:00Z">
        <w:r w:rsidR="00561869">
          <w:rPr>
            <w:rFonts w:ascii="Times New Roman" w:eastAsia="STHupo" w:hAnsi="Times New Roman" w:cs="Times New Roman"/>
          </w:rPr>
          <w:t>deployment,</w:t>
        </w:r>
      </w:ins>
      <w:r w:rsidR="00802B76">
        <w:rPr>
          <w:rFonts w:ascii="Times New Roman" w:eastAsia="STHupo" w:hAnsi="Times New Roman" w:cs="Times New Roman"/>
        </w:rPr>
        <w:t xml:space="preserve"> I moved the loggers </w:t>
      </w:r>
      <w:r w:rsidR="00953A9C">
        <w:rPr>
          <w:rFonts w:ascii="Times New Roman" w:eastAsia="STHupo" w:hAnsi="Times New Roman" w:cs="Times New Roman"/>
        </w:rPr>
        <w:t>to a different site</w:t>
      </w:r>
      <w:r w:rsidR="00802B76">
        <w:rPr>
          <w:rFonts w:ascii="Times New Roman" w:eastAsia="STHupo" w:hAnsi="Times New Roman" w:cs="Times New Roman"/>
        </w:rPr>
        <w:t xml:space="preserve"> until </w:t>
      </w:r>
      <w:r w:rsidR="00953A9C">
        <w:rPr>
          <w:rFonts w:ascii="Times New Roman" w:eastAsia="STHupo" w:hAnsi="Times New Roman" w:cs="Times New Roman"/>
        </w:rPr>
        <w:t>all sites</w:t>
      </w:r>
      <w:r w:rsidR="00802B76">
        <w:rPr>
          <w:rFonts w:ascii="Times New Roman" w:eastAsia="STHupo" w:hAnsi="Times New Roman" w:cs="Times New Roman"/>
        </w:rPr>
        <w:t xml:space="preserve"> had been sampled.</w:t>
      </w:r>
    </w:p>
    <w:p w14:paraId="40DD7D9D" w14:textId="46A7EC45" w:rsidR="00D47A4A" w:rsidRDefault="00D47A4A" w:rsidP="00983F66">
      <w:pPr>
        <w:spacing w:line="480" w:lineRule="auto"/>
        <w:rPr>
          <w:rFonts w:ascii="Times New Roman" w:eastAsia="STHupo" w:hAnsi="Times New Roman" w:cs="Times New Roman"/>
          <w:noProof/>
        </w:rPr>
      </w:pPr>
      <w:r>
        <w:rPr>
          <w:rFonts w:ascii="Times New Roman" w:eastAsia="STHupo" w:hAnsi="Times New Roman" w:cs="Times New Roman"/>
        </w:rPr>
        <w:tab/>
      </w:r>
      <w:commentRangeStart w:id="45"/>
      <w:r>
        <w:rPr>
          <w:rFonts w:ascii="Times New Roman" w:eastAsia="STHupo" w:hAnsi="Times New Roman" w:cs="Times New Roman"/>
        </w:rPr>
        <w:t xml:space="preserve">I used the diel </w:t>
      </w:r>
      <w:del w:id="46" w:author="Clay Arango" w:date="2019-01-23T11:57:00Z">
        <w:r w:rsidDel="00561869">
          <w:rPr>
            <w:rFonts w:ascii="Times New Roman" w:eastAsia="STHupo" w:hAnsi="Times New Roman" w:cs="Times New Roman"/>
          </w:rPr>
          <w:delText xml:space="preserve">curves for </w:delText>
        </w:r>
      </w:del>
      <w:r>
        <w:rPr>
          <w:rFonts w:ascii="Times New Roman" w:eastAsia="STHupo" w:hAnsi="Times New Roman" w:cs="Times New Roman"/>
        </w:rPr>
        <w:t xml:space="preserve">DO and PAR </w:t>
      </w:r>
      <w:ins w:id="47" w:author="Clay Arango" w:date="2019-01-23T11:57:00Z">
        <w:r w:rsidR="00561869">
          <w:rPr>
            <w:rFonts w:ascii="Times New Roman" w:eastAsia="STHupo" w:hAnsi="Times New Roman" w:cs="Times New Roman"/>
          </w:rPr>
          <w:t xml:space="preserve">curves </w:t>
        </w:r>
      </w:ins>
      <w:r>
        <w:rPr>
          <w:rFonts w:ascii="Times New Roman" w:eastAsia="STHupo" w:hAnsi="Times New Roman" w:cs="Times New Roman"/>
        </w:rPr>
        <w:t>to estimate s</w:t>
      </w:r>
      <w:r w:rsidR="006D2E25">
        <w:rPr>
          <w:rFonts w:ascii="Times New Roman" w:eastAsia="STHupo" w:hAnsi="Times New Roman" w:cs="Times New Roman"/>
        </w:rPr>
        <w:t xml:space="preserve">tream metabolism by the </w:t>
      </w:r>
      <w:r w:rsidR="006D2E25" w:rsidRPr="006D2E25">
        <w:rPr>
          <w:rFonts w:ascii="Times New Roman" w:eastAsia="STHupo" w:hAnsi="Times New Roman" w:cs="Times New Roman"/>
        </w:rPr>
        <w:t>single station open-channel</w:t>
      </w:r>
      <w:r w:rsidR="006D2E25">
        <w:rPr>
          <w:rFonts w:ascii="Times New Roman" w:eastAsia="STHupo" w:hAnsi="Times New Roman" w:cs="Times New Roman"/>
        </w:rPr>
        <w:t xml:space="preserve"> method</w:t>
      </w:r>
      <w:r w:rsidR="00C312DA">
        <w:rPr>
          <w:rFonts w:ascii="Times New Roman" w:eastAsia="STHupo" w:hAnsi="Times New Roman" w:cs="Times New Roman"/>
        </w:rPr>
        <w:t xml:space="preserve"> with inverse </w:t>
      </w:r>
      <w:commentRangeStart w:id="48"/>
      <w:r w:rsidR="00C312DA">
        <w:rPr>
          <w:rFonts w:ascii="Times New Roman" w:eastAsia="STHupo" w:hAnsi="Times New Roman" w:cs="Times New Roman"/>
        </w:rPr>
        <w:t>modeling</w:t>
      </w:r>
      <w:r w:rsidR="00E135C0">
        <w:rPr>
          <w:rFonts w:ascii="Times New Roman" w:eastAsia="STHupo" w:hAnsi="Times New Roman" w:cs="Times New Roman"/>
        </w:rPr>
        <w:t xml:space="preserve"> </w:t>
      </w:r>
      <w:commentRangeEnd w:id="48"/>
      <w:r w:rsidR="00561869">
        <w:rPr>
          <w:rStyle w:val="CommentReference"/>
        </w:rPr>
        <w:commentReference w:id="48"/>
      </w:r>
      <w:sdt>
        <w:sdtPr>
          <w:rPr>
            <w:rFonts w:ascii="Times New Roman" w:eastAsia="STHupo" w:hAnsi="Times New Roman" w:cs="Times New Roman"/>
          </w:rPr>
          <w:id w:val="-626163098"/>
          <w:citation/>
        </w:sdtPr>
        <w:sdtEndPr/>
        <w:sdtContent>
          <w:r w:rsidR="00E135C0">
            <w:rPr>
              <w:rFonts w:ascii="Times New Roman" w:eastAsia="STHupo" w:hAnsi="Times New Roman" w:cs="Times New Roman"/>
            </w:rPr>
            <w:fldChar w:fldCharType="begin"/>
          </w:r>
          <w:r w:rsidR="00E135C0">
            <w:rPr>
              <w:rFonts w:ascii="Times New Roman" w:eastAsia="STHupo" w:hAnsi="Times New Roman" w:cs="Times New Roman"/>
            </w:rPr>
            <w:instrText xml:space="preserve"> CITATION Lam17 \l 1033 </w:instrText>
          </w:r>
          <w:r w:rsidR="00E135C0">
            <w:rPr>
              <w:rFonts w:ascii="Times New Roman" w:eastAsia="STHupo" w:hAnsi="Times New Roman" w:cs="Times New Roman"/>
            </w:rPr>
            <w:fldChar w:fldCharType="separate"/>
          </w:r>
          <w:r w:rsidR="00E135C0" w:rsidRPr="00E135C0">
            <w:rPr>
              <w:rFonts w:ascii="Times New Roman" w:eastAsia="STHupo" w:hAnsi="Times New Roman" w:cs="Times New Roman"/>
              <w:noProof/>
            </w:rPr>
            <w:t>(Lamberti &amp; Hauer, 2017)</w:t>
          </w:r>
          <w:r w:rsidR="00E135C0">
            <w:rPr>
              <w:rFonts w:ascii="Times New Roman" w:eastAsia="STHupo" w:hAnsi="Times New Roman" w:cs="Times New Roman"/>
            </w:rPr>
            <w:fldChar w:fldCharType="end"/>
          </w:r>
        </w:sdtContent>
      </w:sdt>
      <w:r w:rsidR="00E135C0">
        <w:rPr>
          <w:rFonts w:ascii="Times New Roman" w:eastAsia="STHupo" w:hAnsi="Times New Roman" w:cs="Times New Roman"/>
        </w:rPr>
        <w:t xml:space="preserve">.  This was done with the statistical program R </w:t>
      </w:r>
      <w:sdt>
        <w:sdtPr>
          <w:rPr>
            <w:rFonts w:ascii="Times New Roman" w:eastAsia="STHupo" w:hAnsi="Times New Roman" w:cs="Times New Roman"/>
          </w:rPr>
          <w:id w:val="-115302585"/>
          <w:citation/>
        </w:sdtPr>
        <w:sdtEndPr/>
        <w:sdtContent>
          <w:r w:rsidR="00C312DA">
            <w:rPr>
              <w:rFonts w:ascii="Times New Roman" w:eastAsia="STHupo" w:hAnsi="Times New Roman" w:cs="Times New Roman"/>
            </w:rPr>
            <w:fldChar w:fldCharType="begin"/>
          </w:r>
          <w:r w:rsidR="00C312DA">
            <w:rPr>
              <w:rFonts w:ascii="Times New Roman" w:eastAsia="STHupo" w:hAnsi="Times New Roman" w:cs="Times New Roman"/>
            </w:rPr>
            <w:instrText xml:space="preserve"> CITATION RCo13 \l 1033 </w:instrText>
          </w:r>
          <w:r w:rsidR="00C312DA">
            <w:rPr>
              <w:rFonts w:ascii="Times New Roman" w:eastAsia="STHupo" w:hAnsi="Times New Roman" w:cs="Times New Roman"/>
            </w:rPr>
            <w:fldChar w:fldCharType="separate"/>
          </w:r>
          <w:r w:rsidR="00C312DA" w:rsidRPr="00C312DA">
            <w:rPr>
              <w:rFonts w:ascii="Times New Roman" w:eastAsia="STHupo" w:hAnsi="Times New Roman" w:cs="Times New Roman"/>
              <w:noProof/>
            </w:rPr>
            <w:t>(R Core Team, 2013)</w:t>
          </w:r>
          <w:r w:rsidR="00C312DA">
            <w:rPr>
              <w:rFonts w:ascii="Times New Roman" w:eastAsia="STHupo" w:hAnsi="Times New Roman" w:cs="Times New Roman"/>
            </w:rPr>
            <w:fldChar w:fldCharType="end"/>
          </w:r>
        </w:sdtContent>
      </w:sdt>
      <w:r w:rsidR="00E135C0">
        <w:rPr>
          <w:rFonts w:ascii="Times New Roman" w:eastAsia="STHupo" w:hAnsi="Times New Roman" w:cs="Times New Roman"/>
        </w:rPr>
        <w:t xml:space="preserve"> and a supplemental R script from </w:t>
      </w:r>
      <w:r w:rsidR="00E135C0">
        <w:rPr>
          <w:rFonts w:ascii="Times New Roman" w:eastAsia="STHupo" w:hAnsi="Times New Roman" w:cs="Times New Roman"/>
          <w:noProof/>
        </w:rPr>
        <w:t>Lamberti &amp; Hauer (</w:t>
      </w:r>
      <w:r w:rsidR="00E135C0" w:rsidRPr="00E135C0">
        <w:rPr>
          <w:rFonts w:ascii="Times New Roman" w:eastAsia="STHupo" w:hAnsi="Times New Roman" w:cs="Times New Roman"/>
          <w:noProof/>
        </w:rPr>
        <w:t>2017)</w:t>
      </w:r>
      <w:r w:rsidR="00E135C0">
        <w:rPr>
          <w:rFonts w:ascii="Times New Roman" w:eastAsia="STHupo" w:hAnsi="Times New Roman" w:cs="Times New Roman"/>
          <w:noProof/>
        </w:rPr>
        <w:t xml:space="preserve">.  </w:t>
      </w:r>
      <w:r w:rsidR="00E73A40">
        <w:rPr>
          <w:rFonts w:ascii="Times New Roman" w:eastAsia="STHupo" w:hAnsi="Times New Roman" w:cs="Times New Roman"/>
          <w:noProof/>
        </w:rPr>
        <w:t>Additional data needed to complete the calculation include</w:t>
      </w:r>
      <w:r w:rsidR="00876AB8">
        <w:rPr>
          <w:rFonts w:ascii="Times New Roman" w:eastAsia="STHupo" w:hAnsi="Times New Roman" w:cs="Times New Roman"/>
          <w:noProof/>
        </w:rPr>
        <w:t>d</w:t>
      </w:r>
      <w:r w:rsidR="00E73A40">
        <w:rPr>
          <w:rFonts w:ascii="Times New Roman" w:eastAsia="STHupo" w:hAnsi="Times New Roman" w:cs="Times New Roman"/>
          <w:noProof/>
        </w:rPr>
        <w:t xml:space="preserve"> </w:t>
      </w:r>
      <w:r w:rsidR="00E671EE">
        <w:rPr>
          <w:rFonts w:ascii="Times New Roman" w:eastAsia="STHupo" w:hAnsi="Times New Roman" w:cs="Times New Roman"/>
          <w:noProof/>
        </w:rPr>
        <w:t>depth</w:t>
      </w:r>
      <w:ins w:id="49" w:author="Clay Arango" w:date="2019-01-23T11:58:00Z">
        <w:r w:rsidR="00561869">
          <w:rPr>
            <w:rFonts w:ascii="Times New Roman" w:eastAsia="STHupo" w:hAnsi="Times New Roman" w:cs="Times New Roman"/>
            <w:noProof/>
          </w:rPr>
          <w:t xml:space="preserve"> obtained from flow measurements</w:t>
        </w:r>
      </w:ins>
      <w:r w:rsidR="00E671EE">
        <w:rPr>
          <w:rFonts w:ascii="Times New Roman" w:eastAsia="STHupo" w:hAnsi="Times New Roman" w:cs="Times New Roman"/>
          <w:noProof/>
        </w:rPr>
        <w:t xml:space="preserve">, barometric pressure </w:t>
      </w:r>
      <w:ins w:id="50" w:author="Clay Arango" w:date="2019-01-23T11:58:00Z">
        <w:r w:rsidR="00561869">
          <w:rPr>
            <w:rFonts w:ascii="Times New Roman" w:eastAsia="STHupo" w:hAnsi="Times New Roman" w:cs="Times New Roman"/>
            <w:noProof/>
          </w:rPr>
          <w:t xml:space="preserve">obtained from XXX, </w:t>
        </w:r>
      </w:ins>
      <w:r w:rsidR="00E671EE">
        <w:rPr>
          <w:rFonts w:ascii="Times New Roman" w:eastAsia="STHupo" w:hAnsi="Times New Roman" w:cs="Times New Roman"/>
          <w:noProof/>
        </w:rPr>
        <w:t xml:space="preserve">and the </w:t>
      </w:r>
      <w:ins w:id="51" w:author="Clay Arango" w:date="2019-01-23T11:59:00Z">
        <w:r w:rsidR="00561869">
          <w:rPr>
            <w:rFonts w:ascii="Times New Roman" w:eastAsia="STHupo" w:hAnsi="Times New Roman" w:cs="Times New Roman"/>
            <w:noProof/>
          </w:rPr>
          <w:t>air-</w:t>
        </w:r>
        <w:r w:rsidR="00561869">
          <w:rPr>
            <w:rFonts w:ascii="Times New Roman" w:eastAsia="STHupo" w:hAnsi="Times New Roman" w:cs="Times New Roman"/>
            <w:noProof/>
          </w:rPr>
          <w:t>water</w:t>
        </w:r>
        <w:r w:rsidR="00561869">
          <w:rPr>
            <w:rFonts w:ascii="Times New Roman" w:eastAsia="STHupo" w:hAnsi="Times New Roman" w:cs="Times New Roman"/>
            <w:noProof/>
          </w:rPr>
          <w:t xml:space="preserve"> </w:t>
        </w:r>
      </w:ins>
      <w:del w:id="52" w:author="Clay Arango" w:date="2019-01-23T11:59:00Z">
        <w:r w:rsidR="00E671EE" w:rsidDel="00561869">
          <w:rPr>
            <w:rFonts w:ascii="Times New Roman" w:eastAsia="STHupo" w:hAnsi="Times New Roman" w:cs="Times New Roman"/>
            <w:noProof/>
          </w:rPr>
          <w:delText xml:space="preserve">rate of </w:delText>
        </w:r>
      </w:del>
      <w:r w:rsidR="00E671EE">
        <w:rPr>
          <w:rFonts w:ascii="Times New Roman" w:eastAsia="STHupo" w:hAnsi="Times New Roman" w:cs="Times New Roman"/>
          <w:noProof/>
        </w:rPr>
        <w:t>gas exchange</w:t>
      </w:r>
      <w:r w:rsidR="00876AB8">
        <w:rPr>
          <w:rFonts w:ascii="Times New Roman" w:eastAsia="STHupo" w:hAnsi="Times New Roman" w:cs="Times New Roman"/>
          <w:noProof/>
        </w:rPr>
        <w:t xml:space="preserve"> </w:t>
      </w:r>
      <w:ins w:id="53" w:author="Clay Arango" w:date="2019-01-23T11:59:00Z">
        <w:r w:rsidR="00561869">
          <w:rPr>
            <w:rFonts w:ascii="Times New Roman" w:eastAsia="STHupo" w:hAnsi="Times New Roman" w:cs="Times New Roman"/>
            <w:noProof/>
          </w:rPr>
          <w:t xml:space="preserve">rate </w:t>
        </w:r>
      </w:ins>
      <w:del w:id="54" w:author="Clay Arango" w:date="2019-01-23T11:59:00Z">
        <w:r w:rsidR="00876AB8" w:rsidDel="00561869">
          <w:rPr>
            <w:rFonts w:ascii="Times New Roman" w:eastAsia="STHupo" w:hAnsi="Times New Roman" w:cs="Times New Roman"/>
            <w:noProof/>
          </w:rPr>
          <w:delText>between the air and water</w:delText>
        </w:r>
      </w:del>
      <w:r w:rsidR="00876AB8">
        <w:rPr>
          <w:rFonts w:ascii="Times New Roman" w:eastAsia="STHupo" w:hAnsi="Times New Roman" w:cs="Times New Roman"/>
          <w:noProof/>
        </w:rPr>
        <w:t xml:space="preserve">.  </w:t>
      </w:r>
      <w:r w:rsidR="00E73A40">
        <w:rPr>
          <w:rFonts w:ascii="Times New Roman" w:eastAsia="STHupo" w:hAnsi="Times New Roman" w:cs="Times New Roman"/>
          <w:noProof/>
        </w:rPr>
        <w:t xml:space="preserve">I </w:t>
      </w:r>
      <w:r w:rsidR="00947F68">
        <w:rPr>
          <w:rFonts w:ascii="Times New Roman" w:eastAsia="STHupo" w:hAnsi="Times New Roman" w:cs="Times New Roman"/>
          <w:noProof/>
        </w:rPr>
        <w:t xml:space="preserve">estimated </w:t>
      </w:r>
      <w:r w:rsidR="00876AB8">
        <w:rPr>
          <w:rFonts w:ascii="Times New Roman" w:eastAsia="STHupo" w:hAnsi="Times New Roman" w:cs="Times New Roman"/>
          <w:noProof/>
        </w:rPr>
        <w:t>the rate of gas exchange</w:t>
      </w:r>
      <w:r w:rsidR="00E73A40">
        <w:rPr>
          <w:rFonts w:ascii="Times New Roman" w:eastAsia="STHupo" w:hAnsi="Times New Roman" w:cs="Times New Roman"/>
          <w:noProof/>
        </w:rPr>
        <w:t xml:space="preserve"> from </w:t>
      </w:r>
      <w:r w:rsidR="00876AB8">
        <w:rPr>
          <w:rFonts w:ascii="Times New Roman" w:eastAsia="STHupo" w:hAnsi="Times New Roman" w:cs="Times New Roman"/>
          <w:noProof/>
        </w:rPr>
        <w:t xml:space="preserve">an equation </w:t>
      </w:r>
      <w:r w:rsidR="008A2812">
        <w:rPr>
          <w:rFonts w:ascii="Times New Roman" w:eastAsia="STHupo" w:hAnsi="Times New Roman" w:cs="Times New Roman"/>
          <w:noProof/>
        </w:rPr>
        <w:t xml:space="preserve">I </w:t>
      </w:r>
      <w:r w:rsidR="00876AB8">
        <w:rPr>
          <w:rFonts w:ascii="Times New Roman" w:eastAsia="STHupo" w:hAnsi="Times New Roman" w:cs="Times New Roman"/>
          <w:noProof/>
        </w:rPr>
        <w:t xml:space="preserve">derived from </w:t>
      </w:r>
      <w:r w:rsidR="00E73A40">
        <w:rPr>
          <w:rFonts w:ascii="Times New Roman" w:eastAsia="STHupo" w:hAnsi="Times New Roman" w:cs="Times New Roman"/>
          <w:noProof/>
        </w:rPr>
        <w:t>data in Hall Jr. &amp; Madinger (</w:t>
      </w:r>
      <w:r w:rsidR="00E73A40" w:rsidRPr="00947F68">
        <w:rPr>
          <w:rFonts w:ascii="Times New Roman" w:eastAsia="STHupo" w:hAnsi="Times New Roman" w:cs="Times New Roman"/>
          <w:noProof/>
        </w:rPr>
        <w:t>2018)</w:t>
      </w:r>
      <w:r w:rsidR="00E73A40">
        <w:rPr>
          <w:rFonts w:ascii="Times New Roman" w:eastAsia="STHupo" w:hAnsi="Times New Roman" w:cs="Times New Roman"/>
          <w:noProof/>
        </w:rPr>
        <w:t xml:space="preserve"> which includes </w:t>
      </w:r>
      <w:r w:rsidR="008A2812">
        <w:rPr>
          <w:rFonts w:ascii="Times New Roman" w:eastAsia="STHupo" w:hAnsi="Times New Roman" w:cs="Times New Roman"/>
          <w:noProof/>
        </w:rPr>
        <w:t xml:space="preserve">gas exchange constants </w:t>
      </w:r>
      <w:r w:rsidR="00E73A40">
        <w:rPr>
          <w:rFonts w:ascii="Times New Roman" w:eastAsia="STHupo" w:hAnsi="Times New Roman" w:cs="Times New Roman"/>
          <w:noProof/>
        </w:rPr>
        <w:t xml:space="preserve">and </w:t>
      </w:r>
      <w:r w:rsidR="00876AB8">
        <w:rPr>
          <w:rFonts w:ascii="Times New Roman" w:eastAsia="STHupo" w:hAnsi="Times New Roman" w:cs="Times New Roman"/>
          <w:noProof/>
        </w:rPr>
        <w:t>corresponding stream slopes</w:t>
      </w:r>
      <w:r w:rsidR="00854009">
        <w:rPr>
          <w:rFonts w:ascii="Times New Roman" w:eastAsia="STHupo" w:hAnsi="Times New Roman" w:cs="Times New Roman"/>
          <w:noProof/>
        </w:rPr>
        <w:t xml:space="preserve"> in headwater streams</w:t>
      </w:r>
      <w:r w:rsidR="00DD0E75">
        <w:rPr>
          <w:rFonts w:ascii="Times New Roman" w:eastAsia="STHupo" w:hAnsi="Times New Roman" w:cs="Times New Roman"/>
          <w:noProof/>
        </w:rPr>
        <w:t>:</w:t>
      </w:r>
    </w:p>
    <w:p w14:paraId="72A9DE5A" w14:textId="4BBC6CB0" w:rsidR="00876AB8" w:rsidRPr="008A2812" w:rsidRDefault="00621A7E" w:rsidP="00DD0E75">
      <w:pPr>
        <w:spacing w:line="480" w:lineRule="auto"/>
        <w:jc w:val="center"/>
        <w:rPr>
          <w:rFonts w:ascii="Times New Roman" w:eastAsia="STHupo" w:hAnsi="Times New Roman" w:cs="Times New Roman"/>
          <w:noProof/>
        </w:rPr>
      </w:pPr>
      <m:oMathPara>
        <m:oMath>
          <m:func>
            <m:funcPr>
              <m:ctrlPr>
                <w:rPr>
                  <w:rFonts w:ascii="Cambria Math" w:eastAsia="STHupo" w:hAnsi="Cambria Math" w:cs="Times New Roman"/>
                </w:rPr>
              </m:ctrlPr>
            </m:funcPr>
            <m:fName>
              <m:r>
                <m:rPr>
                  <m:sty m:val="p"/>
                </m:rPr>
                <w:rPr>
                  <w:rFonts w:ascii="Cambria Math" w:eastAsia="STHupo" w:hAnsi="Cambria Math" w:cs="Times New Roman"/>
                </w:rPr>
                <m:t>ln</m:t>
              </m:r>
            </m:fName>
            <m:e>
              <m:d>
                <m:dPr>
                  <m:ctrlPr>
                    <w:rPr>
                      <w:rFonts w:ascii="Cambria Math" w:eastAsia="STHupo" w:hAnsi="Cambria Math" w:cs="Times New Roman"/>
                      <w:i/>
                    </w:rPr>
                  </m:ctrlPr>
                </m:dPr>
                <m:e>
                  <m:r>
                    <w:rPr>
                      <w:rFonts w:ascii="Cambria Math" w:eastAsia="STHupo" w:hAnsi="Cambria Math" w:cs="Times New Roman"/>
                    </w:rPr>
                    <m:t>K600</m:t>
                  </m:r>
                </m:e>
              </m:d>
            </m:e>
          </m:func>
          <m:r>
            <w:rPr>
              <w:rFonts w:ascii="Cambria Math" w:eastAsia="STHupo" w:hAnsi="Cambria Math" w:cs="Times New Roman"/>
            </w:rPr>
            <m:t>=0.9557</m:t>
          </m:r>
          <m:func>
            <m:funcPr>
              <m:ctrlPr>
                <w:rPr>
                  <w:rFonts w:ascii="Cambria Math" w:eastAsia="STHupo" w:hAnsi="Cambria Math" w:cs="Times New Roman"/>
                </w:rPr>
              </m:ctrlPr>
            </m:funcPr>
            <m:fName>
              <m:r>
                <m:rPr>
                  <m:sty m:val="p"/>
                </m:rPr>
                <w:rPr>
                  <w:rFonts w:ascii="Cambria Math" w:eastAsia="STHupo" w:hAnsi="Cambria Math" w:cs="Times New Roman"/>
                </w:rPr>
                <m:t>ln</m:t>
              </m:r>
            </m:fName>
            <m:e>
              <m:d>
                <m:dPr>
                  <m:ctrlPr>
                    <w:rPr>
                      <w:rFonts w:ascii="Cambria Math" w:eastAsia="STHupo" w:hAnsi="Cambria Math" w:cs="Times New Roman"/>
                      <w:i/>
                    </w:rPr>
                  </m:ctrlPr>
                </m:dPr>
                <m:e>
                  <m:r>
                    <w:rPr>
                      <w:rFonts w:ascii="Cambria Math" w:eastAsia="STHupo" w:hAnsi="Cambria Math" w:cs="Times New Roman"/>
                    </w:rPr>
                    <m:t>slope</m:t>
                  </m:r>
                </m:e>
              </m:d>
            </m:e>
          </m:func>
          <m:r>
            <w:rPr>
              <w:rFonts w:ascii="Cambria Math" w:eastAsia="STHupo" w:hAnsi="Cambria Math" w:cs="Times New Roman"/>
            </w:rPr>
            <m:t>+3.0667</m:t>
          </m:r>
        </m:oMath>
      </m:oMathPara>
    </w:p>
    <w:p w14:paraId="16A26A9D" w14:textId="4EC0B5D4" w:rsidR="008A2812" w:rsidRPr="00DD0E75" w:rsidRDefault="008A2812" w:rsidP="00DD0E75">
      <w:pPr>
        <w:spacing w:line="480" w:lineRule="auto"/>
        <w:jc w:val="center"/>
        <w:rPr>
          <w:rFonts w:ascii="Times New Roman" w:eastAsia="STHupo" w:hAnsi="Times New Roman" w:cs="Times New Roman"/>
          <w:noProof/>
        </w:rPr>
      </w:pPr>
      <w:r>
        <w:rPr>
          <w:rFonts w:ascii="Times New Roman" w:eastAsia="STHupo" w:hAnsi="Times New Roman" w:cs="Times New Roman"/>
          <w:noProof/>
        </w:rPr>
        <w:t>N=8, R</w:t>
      </w:r>
      <w:r w:rsidRPr="008A2812">
        <w:rPr>
          <w:rFonts w:ascii="Times New Roman" w:eastAsia="STHupo" w:hAnsi="Times New Roman" w:cs="Times New Roman"/>
          <w:noProof/>
          <w:vertAlign w:val="superscript"/>
        </w:rPr>
        <w:t>2</w:t>
      </w:r>
      <w:r>
        <w:rPr>
          <w:rFonts w:ascii="Times New Roman" w:eastAsia="STHupo" w:hAnsi="Times New Roman" w:cs="Times New Roman"/>
          <w:noProof/>
        </w:rPr>
        <w:t>=0.68, P=0.01</w:t>
      </w:r>
    </w:p>
    <w:p w14:paraId="3B44D795" w14:textId="6C521959" w:rsidR="00DD0E75" w:rsidRDefault="00DD0E75" w:rsidP="00DD0E75">
      <w:pPr>
        <w:spacing w:line="480" w:lineRule="auto"/>
        <w:rPr>
          <w:rFonts w:ascii="Times New Roman" w:eastAsia="STHupo" w:hAnsi="Times New Roman" w:cs="Times New Roman"/>
          <w:noProof/>
        </w:rPr>
      </w:pPr>
      <w:r>
        <w:rPr>
          <w:rFonts w:ascii="Times New Roman" w:eastAsia="STHupo" w:hAnsi="Times New Roman" w:cs="Times New Roman"/>
          <w:noProof/>
        </w:rPr>
        <w:t xml:space="preserve">Where </w:t>
      </w:r>
      <w:r w:rsidRPr="008A2812">
        <w:rPr>
          <w:rFonts w:ascii="Times New Roman" w:eastAsia="STHupo" w:hAnsi="Times New Roman" w:cs="Times New Roman"/>
          <w:i/>
          <w:noProof/>
        </w:rPr>
        <w:t>K600</w:t>
      </w:r>
      <w:r>
        <w:rPr>
          <w:rFonts w:ascii="Times New Roman" w:eastAsia="STHupo" w:hAnsi="Times New Roman" w:cs="Times New Roman"/>
          <w:noProof/>
        </w:rPr>
        <w:t xml:space="preserve"> is the gas exchange rate constant in units of 1/d and </w:t>
      </w:r>
      <w:r w:rsidRPr="008A2812">
        <w:rPr>
          <w:rFonts w:ascii="Times New Roman" w:eastAsia="STHupo" w:hAnsi="Times New Roman" w:cs="Times New Roman"/>
          <w:i/>
          <w:noProof/>
        </w:rPr>
        <w:t>slope</w:t>
      </w:r>
      <w:r>
        <w:rPr>
          <w:rFonts w:ascii="Times New Roman" w:eastAsia="STHupo" w:hAnsi="Times New Roman" w:cs="Times New Roman"/>
          <w:noProof/>
        </w:rPr>
        <w:t xml:space="preserve"> is the stream slope in</w:t>
      </w:r>
      <w:r w:rsidR="008A2812">
        <w:rPr>
          <w:rFonts w:ascii="Times New Roman" w:eastAsia="STHupo" w:hAnsi="Times New Roman" w:cs="Times New Roman"/>
          <w:noProof/>
        </w:rPr>
        <w:t xml:space="preserve"> </w:t>
      </w:r>
      <w:r>
        <w:rPr>
          <w:rFonts w:ascii="Times New Roman" w:eastAsia="STHupo" w:hAnsi="Times New Roman" w:cs="Times New Roman"/>
          <w:noProof/>
        </w:rPr>
        <w:t xml:space="preserve"> </w:t>
      </w:r>
      <w:commentRangeStart w:id="55"/>
      <w:r>
        <w:rPr>
          <w:rFonts w:ascii="Times New Roman" w:eastAsia="STHupo" w:hAnsi="Times New Roman" w:cs="Times New Roman"/>
          <w:noProof/>
        </w:rPr>
        <w:t xml:space="preserve">m/m </w:t>
      </w:r>
      <w:commentRangeEnd w:id="55"/>
      <w:r w:rsidR="00561869">
        <w:rPr>
          <w:rStyle w:val="CommentReference"/>
        </w:rPr>
        <w:commentReference w:id="55"/>
      </w:r>
      <w:r>
        <w:rPr>
          <w:rFonts w:ascii="Times New Roman" w:eastAsia="STHupo" w:hAnsi="Times New Roman" w:cs="Times New Roman"/>
          <w:noProof/>
        </w:rPr>
        <w:t>or %</w:t>
      </w:r>
      <w:r w:rsidR="008A2812">
        <w:rPr>
          <w:rFonts w:ascii="Times New Roman" w:eastAsia="STHupo" w:hAnsi="Times New Roman" w:cs="Times New Roman"/>
          <w:noProof/>
        </w:rPr>
        <w:t>.</w:t>
      </w:r>
      <w:commentRangeEnd w:id="45"/>
      <w:r w:rsidR="00561869">
        <w:rPr>
          <w:rStyle w:val="CommentReference"/>
        </w:rPr>
        <w:commentReference w:id="45"/>
      </w:r>
    </w:p>
    <w:p w14:paraId="0244130B" w14:textId="70C2594A" w:rsidR="002B1E96" w:rsidRPr="00882582" w:rsidRDefault="002B1E96" w:rsidP="002B1E96">
      <w:pPr>
        <w:spacing w:line="480" w:lineRule="auto"/>
        <w:jc w:val="center"/>
        <w:outlineLvl w:val="0"/>
        <w:rPr>
          <w:rFonts w:ascii="Times New Roman" w:eastAsia="STHupo" w:hAnsi="Times New Roman" w:cs="Times New Roman"/>
          <w:b/>
        </w:rPr>
      </w:pPr>
      <w:r>
        <w:rPr>
          <w:rFonts w:ascii="Times New Roman" w:eastAsia="STHupo" w:hAnsi="Times New Roman" w:cs="Times New Roman"/>
          <w:b/>
        </w:rPr>
        <w:lastRenderedPageBreak/>
        <w:t>Stream Nutrients</w:t>
      </w:r>
    </w:p>
    <w:p w14:paraId="24A355A8" w14:textId="5EB6202D" w:rsidR="002B1E96" w:rsidRDefault="002B1E96" w:rsidP="00DD0E75">
      <w:pPr>
        <w:spacing w:line="480" w:lineRule="auto"/>
        <w:rPr>
          <w:rFonts w:ascii="Times New Roman" w:eastAsia="STHupo" w:hAnsi="Times New Roman" w:cs="Times New Roman"/>
          <w:noProof/>
        </w:rPr>
      </w:pPr>
      <w:r>
        <w:rPr>
          <w:rFonts w:ascii="Times New Roman" w:eastAsia="STHupo" w:hAnsi="Times New Roman" w:cs="Times New Roman"/>
          <w:noProof/>
        </w:rPr>
        <w:tab/>
      </w:r>
      <w:r w:rsidR="00C93CCD">
        <w:rPr>
          <w:rFonts w:ascii="Times New Roman" w:eastAsia="STHupo" w:hAnsi="Times New Roman" w:cs="Times New Roman"/>
          <w:noProof/>
        </w:rPr>
        <w:t>I collected stream water</w:t>
      </w:r>
      <w:r>
        <w:rPr>
          <w:rFonts w:ascii="Times New Roman" w:eastAsia="STHupo" w:hAnsi="Times New Roman" w:cs="Times New Roman"/>
          <w:noProof/>
        </w:rPr>
        <w:t xml:space="preserve"> </w:t>
      </w:r>
      <w:r w:rsidR="00717CB4">
        <w:rPr>
          <w:rFonts w:ascii="Times New Roman" w:eastAsia="STHupo" w:hAnsi="Times New Roman" w:cs="Times New Roman"/>
          <w:noProof/>
        </w:rPr>
        <w:t>in acid washed</w:t>
      </w:r>
      <w:r w:rsidR="00C776FC">
        <w:rPr>
          <w:rFonts w:ascii="Times New Roman" w:eastAsia="STHupo" w:hAnsi="Times New Roman" w:cs="Times New Roman"/>
          <w:noProof/>
        </w:rPr>
        <w:t xml:space="preserve"> HDPE</w:t>
      </w:r>
      <w:r w:rsidR="00717CB4">
        <w:rPr>
          <w:rFonts w:ascii="Times New Roman" w:eastAsia="STHupo" w:hAnsi="Times New Roman" w:cs="Times New Roman"/>
          <w:noProof/>
        </w:rPr>
        <w:t xml:space="preserve"> bottles </w:t>
      </w:r>
      <w:del w:id="56" w:author="Clay Arango" w:date="2019-01-23T12:02:00Z">
        <w:r w:rsidR="00717CB4" w:rsidDel="00561869">
          <w:rPr>
            <w:rFonts w:ascii="Times New Roman" w:eastAsia="STHupo" w:hAnsi="Times New Roman" w:cs="Times New Roman"/>
            <w:noProof/>
          </w:rPr>
          <w:delText xml:space="preserve">in </w:delText>
        </w:r>
        <w:commentRangeStart w:id="57"/>
        <w:r w:rsidR="00717CB4" w:rsidDel="00561869">
          <w:rPr>
            <w:rFonts w:ascii="Times New Roman" w:eastAsia="STHupo" w:hAnsi="Times New Roman" w:cs="Times New Roman"/>
            <w:noProof/>
          </w:rPr>
          <w:delText xml:space="preserve">triplicate </w:delText>
        </w:r>
      </w:del>
      <w:commentRangeEnd w:id="57"/>
      <w:r w:rsidR="00561869">
        <w:rPr>
          <w:rStyle w:val="CommentReference"/>
        </w:rPr>
        <w:commentReference w:id="57"/>
      </w:r>
      <w:r w:rsidR="00717CB4">
        <w:rPr>
          <w:rFonts w:ascii="Times New Roman" w:eastAsia="STHupo" w:hAnsi="Times New Roman" w:cs="Times New Roman"/>
          <w:noProof/>
        </w:rPr>
        <w:t xml:space="preserve">using </w:t>
      </w:r>
      <w:r w:rsidR="00C776FC">
        <w:rPr>
          <w:rFonts w:ascii="Times New Roman" w:eastAsia="STHupo" w:hAnsi="Times New Roman" w:cs="Times New Roman"/>
          <w:noProof/>
        </w:rPr>
        <w:t>1µm glass fiber syringe filters (</w:t>
      </w:r>
      <w:r w:rsidR="00C93CCD">
        <w:rPr>
          <w:rFonts w:ascii="Times New Roman" w:eastAsia="STHupo" w:hAnsi="Times New Roman" w:cs="Times New Roman"/>
          <w:noProof/>
        </w:rPr>
        <w:t xml:space="preserve">Type A/E Glass Fiber Filter, Pall </w:t>
      </w:r>
      <w:r w:rsidR="00F0052B">
        <w:rPr>
          <w:rFonts w:ascii="Times New Roman" w:eastAsia="STHupo" w:hAnsi="Times New Roman" w:cs="Times New Roman"/>
          <w:noProof/>
        </w:rPr>
        <w:t xml:space="preserve">Corporation).  </w:t>
      </w:r>
      <w:r w:rsidR="00C93CCD">
        <w:rPr>
          <w:rFonts w:ascii="Times New Roman" w:eastAsia="STHupo" w:hAnsi="Times New Roman" w:cs="Times New Roman"/>
          <w:noProof/>
        </w:rPr>
        <w:t>I acidified one of these samples intended</w:t>
      </w:r>
      <w:r w:rsidR="0022177E">
        <w:rPr>
          <w:rFonts w:ascii="Times New Roman" w:eastAsia="STHupo" w:hAnsi="Times New Roman" w:cs="Times New Roman"/>
          <w:noProof/>
        </w:rPr>
        <w:t xml:space="preserve"> for </w:t>
      </w:r>
      <w:r w:rsidR="00C93CCD">
        <w:rPr>
          <w:rFonts w:ascii="Times New Roman" w:eastAsia="STHupo" w:hAnsi="Times New Roman" w:cs="Times New Roman"/>
          <w:noProof/>
        </w:rPr>
        <w:t>dissolved organic carbon (</w:t>
      </w:r>
      <w:r w:rsidR="00202100">
        <w:rPr>
          <w:rFonts w:ascii="Times New Roman" w:eastAsia="STHupo" w:hAnsi="Times New Roman" w:cs="Times New Roman"/>
          <w:noProof/>
        </w:rPr>
        <w:t>DOC)</w:t>
      </w:r>
      <w:r w:rsidR="00854009">
        <w:rPr>
          <w:rFonts w:ascii="Times New Roman" w:eastAsia="STHupo" w:hAnsi="Times New Roman" w:cs="Times New Roman"/>
          <w:noProof/>
        </w:rPr>
        <w:t xml:space="preserve"> analysis</w:t>
      </w:r>
      <w:r w:rsidR="00202100">
        <w:rPr>
          <w:rFonts w:ascii="Times New Roman" w:eastAsia="STHupo" w:hAnsi="Times New Roman" w:cs="Times New Roman"/>
          <w:noProof/>
        </w:rPr>
        <w:t xml:space="preserve"> with 100µL of 0.5N HCl</w:t>
      </w:r>
      <w:ins w:id="58" w:author="Clay Arango" w:date="2019-01-23T12:02:00Z">
        <w:r w:rsidR="00561869">
          <w:rPr>
            <w:rFonts w:ascii="Times New Roman" w:eastAsia="STHupo" w:hAnsi="Times New Roman" w:cs="Times New Roman"/>
            <w:noProof/>
          </w:rPr>
          <w:t xml:space="preserve"> to reduce pH to XX</w:t>
        </w:r>
      </w:ins>
      <w:r w:rsidR="00202100">
        <w:rPr>
          <w:rFonts w:ascii="Times New Roman" w:eastAsia="STHupo" w:hAnsi="Times New Roman" w:cs="Times New Roman"/>
          <w:noProof/>
        </w:rPr>
        <w:t>.</w:t>
      </w:r>
      <w:r w:rsidR="00FE3545">
        <w:rPr>
          <w:rFonts w:ascii="Times New Roman" w:eastAsia="STHupo" w:hAnsi="Times New Roman" w:cs="Times New Roman"/>
          <w:noProof/>
        </w:rPr>
        <w:t xml:space="preserve">  These samples were transported in a cooler out of the field and s</w:t>
      </w:r>
      <w:ins w:id="59" w:author="Clay Arango" w:date="2019-01-23T12:02:00Z">
        <w:r w:rsidR="00561869">
          <w:rPr>
            <w:rFonts w:ascii="Times New Roman" w:eastAsia="STHupo" w:hAnsi="Times New Roman" w:cs="Times New Roman"/>
            <w:noProof/>
          </w:rPr>
          <w:t>t</w:t>
        </w:r>
      </w:ins>
      <w:del w:id="60" w:author="Clay Arango" w:date="2019-01-23T12:02:00Z">
        <w:r w:rsidR="00FE3545" w:rsidDel="00561869">
          <w:rPr>
            <w:rFonts w:ascii="Times New Roman" w:eastAsia="STHupo" w:hAnsi="Times New Roman" w:cs="Times New Roman"/>
            <w:noProof/>
          </w:rPr>
          <w:delText>r</w:delText>
        </w:r>
      </w:del>
      <w:r w:rsidR="00FE3545">
        <w:rPr>
          <w:rFonts w:ascii="Times New Roman" w:eastAsia="STHupo" w:hAnsi="Times New Roman" w:cs="Times New Roman"/>
          <w:noProof/>
        </w:rPr>
        <w:t>o</w:t>
      </w:r>
      <w:del w:id="61" w:author="Clay Arango" w:date="2019-01-23T12:02:00Z">
        <w:r w:rsidR="00FE3545" w:rsidDel="00561869">
          <w:rPr>
            <w:rFonts w:ascii="Times New Roman" w:eastAsia="STHupo" w:hAnsi="Times New Roman" w:cs="Times New Roman"/>
            <w:noProof/>
          </w:rPr>
          <w:delText>t</w:delText>
        </w:r>
      </w:del>
      <w:ins w:id="62" w:author="Clay Arango" w:date="2019-01-23T12:02:00Z">
        <w:r w:rsidR="00561869">
          <w:rPr>
            <w:rFonts w:ascii="Times New Roman" w:eastAsia="STHupo" w:hAnsi="Times New Roman" w:cs="Times New Roman"/>
            <w:noProof/>
          </w:rPr>
          <w:t>r</w:t>
        </w:r>
      </w:ins>
      <w:r w:rsidR="00FE3545">
        <w:rPr>
          <w:rFonts w:ascii="Times New Roman" w:eastAsia="STHupo" w:hAnsi="Times New Roman" w:cs="Times New Roman"/>
          <w:noProof/>
        </w:rPr>
        <w:t xml:space="preserve">ed in a freezer </w:t>
      </w:r>
      <w:del w:id="63" w:author="Clay Arango" w:date="2019-01-23T12:02:00Z">
        <w:r w:rsidR="00FE3545" w:rsidDel="00561869">
          <w:rPr>
            <w:rFonts w:ascii="Times New Roman" w:eastAsia="STHupo" w:hAnsi="Times New Roman" w:cs="Times New Roman"/>
            <w:noProof/>
          </w:rPr>
          <w:delText xml:space="preserve">where they were kept frozen </w:delText>
        </w:r>
      </w:del>
      <w:r w:rsidR="00FE3545">
        <w:rPr>
          <w:rFonts w:ascii="Times New Roman" w:eastAsia="STHupo" w:hAnsi="Times New Roman" w:cs="Times New Roman"/>
          <w:noProof/>
        </w:rPr>
        <w:t>until analysis.</w:t>
      </w:r>
    </w:p>
    <w:p w14:paraId="2902E16B" w14:textId="3A753EA6" w:rsidR="00202100" w:rsidDel="00561869" w:rsidRDefault="00202100" w:rsidP="00123F3A">
      <w:pPr>
        <w:spacing w:line="480" w:lineRule="auto"/>
        <w:rPr>
          <w:del w:id="64" w:author="Clay Arango" w:date="2019-01-23T12:07:00Z"/>
          <w:rFonts w:ascii="Times New Roman" w:eastAsia="STHupo" w:hAnsi="Times New Roman" w:cs="Times New Roman"/>
          <w:noProof/>
        </w:rPr>
      </w:pPr>
      <w:r>
        <w:rPr>
          <w:rFonts w:ascii="Times New Roman" w:eastAsia="STHupo" w:hAnsi="Times New Roman" w:cs="Times New Roman"/>
          <w:noProof/>
        </w:rPr>
        <w:tab/>
      </w:r>
      <w:r w:rsidR="00F0052B">
        <w:rPr>
          <w:rFonts w:ascii="Times New Roman" w:eastAsia="STHupo" w:hAnsi="Times New Roman" w:cs="Times New Roman"/>
          <w:noProof/>
        </w:rPr>
        <w:t>I analyzed the sample</w:t>
      </w:r>
      <w:r w:rsidR="00854009">
        <w:rPr>
          <w:rFonts w:ascii="Times New Roman" w:eastAsia="STHupo" w:hAnsi="Times New Roman" w:cs="Times New Roman"/>
          <w:noProof/>
        </w:rPr>
        <w:t>s</w:t>
      </w:r>
      <w:r w:rsidR="00F0052B">
        <w:rPr>
          <w:rFonts w:ascii="Times New Roman" w:eastAsia="STHupo" w:hAnsi="Times New Roman" w:cs="Times New Roman"/>
          <w:noProof/>
        </w:rPr>
        <w:t xml:space="preserve"> for </w:t>
      </w:r>
      <w:ins w:id="65" w:author="Clay Arango" w:date="2019-01-23T12:03:00Z">
        <w:r w:rsidR="00561869">
          <w:rPr>
            <w:rFonts w:ascii="Times New Roman" w:eastAsia="STHupo" w:hAnsi="Times New Roman" w:cs="Times New Roman"/>
            <w:noProof/>
          </w:rPr>
          <w:t>ammonium (NH4+)</w:t>
        </w:r>
      </w:ins>
      <w:ins w:id="66" w:author="Clay Arango" w:date="2019-01-23T12:07:00Z">
        <w:r w:rsidR="001277CF">
          <w:rPr>
            <w:rFonts w:ascii="Times New Roman" w:eastAsia="STHupo" w:hAnsi="Times New Roman" w:cs="Times New Roman"/>
            <w:noProof/>
          </w:rPr>
          <w:t xml:space="preserve"> using </w:t>
        </w:r>
        <w:r w:rsidR="001277CF">
          <w:rPr>
            <w:rFonts w:ascii="Times New Roman" w:eastAsia="STHupo" w:hAnsi="Times New Roman" w:cs="Times New Roman"/>
            <w:noProof/>
          </w:rPr>
          <w:t xml:space="preserve">XXXX </w:t>
        </w:r>
        <w:r w:rsidR="001277CF">
          <w:rPr>
            <w:rFonts w:ascii="Times New Roman" w:eastAsia="STHupo" w:hAnsi="Times New Roman" w:cs="Times New Roman"/>
            <w:noProof/>
          </w:rPr>
          <w:t xml:space="preserve">method </w:t>
        </w:r>
        <w:r w:rsidR="001277CF">
          <w:rPr>
            <w:rFonts w:ascii="Times New Roman" w:eastAsia="STHupo" w:hAnsi="Times New Roman" w:cs="Times New Roman"/>
            <w:noProof/>
          </w:rPr>
          <w:t>(</w:t>
        </w:r>
        <w:r w:rsidR="001277CF" w:rsidRPr="00965609">
          <w:rPr>
            <w:rFonts w:ascii="Times New Roman" w:eastAsia="STHupo" w:hAnsi="Times New Roman" w:cs="Times New Roman"/>
            <w:b/>
            <w:noProof/>
          </w:rPr>
          <w:t xml:space="preserve">cite </w:t>
        </w:r>
        <w:r w:rsidR="001277CF">
          <w:rPr>
            <w:rFonts w:ascii="Times New Roman" w:eastAsia="STHupo" w:hAnsi="Times New Roman" w:cs="Times New Roman"/>
            <w:b/>
            <w:noProof/>
          </w:rPr>
          <w:t>year</w:t>
        </w:r>
        <w:r w:rsidR="001277CF">
          <w:rPr>
            <w:rFonts w:ascii="Times New Roman" w:eastAsia="STHupo" w:hAnsi="Times New Roman" w:cs="Times New Roman"/>
            <w:noProof/>
          </w:rPr>
          <w:t>)</w:t>
        </w:r>
      </w:ins>
      <w:ins w:id="67" w:author="Clay Arango" w:date="2019-01-23T12:03:00Z">
        <w:r w:rsidR="00561869">
          <w:rPr>
            <w:rFonts w:ascii="Times New Roman" w:eastAsia="STHupo" w:hAnsi="Times New Roman" w:cs="Times New Roman"/>
            <w:noProof/>
          </w:rPr>
          <w:t xml:space="preserve">, </w:t>
        </w:r>
      </w:ins>
      <w:ins w:id="68" w:author="Clay Arango" w:date="2019-01-23T12:05:00Z">
        <w:r w:rsidR="00561869">
          <w:rPr>
            <w:rFonts w:ascii="Times New Roman" w:eastAsia="STHupo" w:hAnsi="Times New Roman" w:cs="Times New Roman"/>
            <w:noProof/>
          </w:rPr>
          <w:t>nitrite+</w:t>
        </w:r>
      </w:ins>
      <w:ins w:id="69" w:author="Clay Arango" w:date="2019-01-23T12:03:00Z">
        <w:r w:rsidR="00561869">
          <w:rPr>
            <w:rFonts w:ascii="Times New Roman" w:eastAsia="STHupo" w:hAnsi="Times New Roman" w:cs="Times New Roman"/>
            <w:noProof/>
          </w:rPr>
          <w:t>nitrate (</w:t>
        </w:r>
      </w:ins>
      <w:ins w:id="70" w:author="Clay Arango" w:date="2019-01-23T12:05:00Z">
        <w:r w:rsidR="00561869">
          <w:rPr>
            <w:rFonts w:ascii="Times New Roman" w:eastAsia="STHupo" w:hAnsi="Times New Roman" w:cs="Times New Roman"/>
            <w:noProof/>
          </w:rPr>
          <w:t>NO2-+</w:t>
        </w:r>
      </w:ins>
      <w:ins w:id="71" w:author="Clay Arango" w:date="2019-01-23T12:03:00Z">
        <w:r w:rsidR="00561869">
          <w:rPr>
            <w:rFonts w:ascii="Times New Roman" w:eastAsia="STHupo" w:hAnsi="Times New Roman" w:cs="Times New Roman"/>
            <w:noProof/>
          </w:rPr>
          <w:t>NO3-</w:t>
        </w:r>
      </w:ins>
      <w:ins w:id="72" w:author="Clay Arango" w:date="2019-01-23T12:05:00Z">
        <w:r w:rsidR="00561869">
          <w:rPr>
            <w:rFonts w:ascii="Times New Roman" w:eastAsia="STHupo" w:hAnsi="Times New Roman" w:cs="Times New Roman"/>
            <w:noProof/>
          </w:rPr>
          <w:t>; hereafter referred to as NO3-</w:t>
        </w:r>
      </w:ins>
      <w:ins w:id="73" w:author="Clay Arango" w:date="2019-01-23T12:03:00Z">
        <w:r w:rsidR="00561869">
          <w:rPr>
            <w:rFonts w:ascii="Times New Roman" w:eastAsia="STHupo" w:hAnsi="Times New Roman" w:cs="Times New Roman"/>
            <w:noProof/>
          </w:rPr>
          <w:t xml:space="preserve">) </w:t>
        </w:r>
      </w:ins>
      <w:ins w:id="74" w:author="Clay Arango" w:date="2019-01-23T12:08:00Z">
        <w:r w:rsidR="001277CF">
          <w:rPr>
            <w:rFonts w:ascii="Times New Roman" w:eastAsia="STHupo" w:hAnsi="Times New Roman" w:cs="Times New Roman"/>
            <w:noProof/>
          </w:rPr>
          <w:t xml:space="preserve">using </w:t>
        </w:r>
        <w:r w:rsidR="001277CF">
          <w:rPr>
            <w:rFonts w:ascii="Times New Roman" w:eastAsia="STHupo" w:hAnsi="Times New Roman" w:cs="Times New Roman"/>
            <w:noProof/>
          </w:rPr>
          <w:t>XXXX (</w:t>
        </w:r>
        <w:r w:rsidR="001277CF" w:rsidRPr="00965609">
          <w:rPr>
            <w:rFonts w:ascii="Times New Roman" w:eastAsia="STHupo" w:hAnsi="Times New Roman" w:cs="Times New Roman"/>
            <w:b/>
            <w:noProof/>
          </w:rPr>
          <w:t xml:space="preserve">cite </w:t>
        </w:r>
        <w:r w:rsidR="001277CF">
          <w:rPr>
            <w:rFonts w:ascii="Times New Roman" w:eastAsia="STHupo" w:hAnsi="Times New Roman" w:cs="Times New Roman"/>
            <w:b/>
            <w:noProof/>
          </w:rPr>
          <w:t>year</w:t>
        </w:r>
        <w:r w:rsidR="001277CF">
          <w:rPr>
            <w:rFonts w:ascii="Times New Roman" w:eastAsia="STHupo" w:hAnsi="Times New Roman" w:cs="Times New Roman"/>
            <w:noProof/>
          </w:rPr>
          <w:t xml:space="preserve">), </w:t>
        </w:r>
      </w:ins>
      <w:del w:id="75" w:author="Clay Arango" w:date="2019-01-23T12:03:00Z">
        <w:r w:rsidR="005C33DC" w:rsidDel="00561869">
          <w:rPr>
            <w:rFonts w:ascii="Times New Roman" w:eastAsia="STHupo" w:hAnsi="Times New Roman" w:cs="Times New Roman"/>
            <w:noProof/>
          </w:rPr>
          <w:delText>dissolved inorganic nitrogen</w:delText>
        </w:r>
        <w:r w:rsidR="00F0052B" w:rsidDel="00561869">
          <w:rPr>
            <w:rFonts w:ascii="Times New Roman" w:eastAsia="STHupo" w:hAnsi="Times New Roman" w:cs="Times New Roman"/>
            <w:noProof/>
          </w:rPr>
          <w:delText xml:space="preserve"> (DIN) </w:delText>
        </w:r>
      </w:del>
      <w:r w:rsidR="00F0052B">
        <w:rPr>
          <w:rFonts w:ascii="Times New Roman" w:eastAsia="STHupo" w:hAnsi="Times New Roman" w:cs="Times New Roman"/>
          <w:noProof/>
        </w:rPr>
        <w:t xml:space="preserve">and phosphate </w:t>
      </w:r>
      <w:ins w:id="76" w:author="Clay Arango" w:date="2019-01-23T12:03:00Z">
        <w:r w:rsidR="00561869">
          <w:rPr>
            <w:rFonts w:ascii="Times New Roman" w:eastAsia="STHupo" w:hAnsi="Times New Roman" w:cs="Times New Roman"/>
            <w:noProof/>
          </w:rPr>
          <w:t xml:space="preserve">(PO43-) </w:t>
        </w:r>
      </w:ins>
      <w:ins w:id="77" w:author="Clay Arango" w:date="2019-01-23T12:08:00Z">
        <w:r w:rsidR="001277CF">
          <w:rPr>
            <w:rFonts w:ascii="Times New Roman" w:eastAsia="STHupo" w:hAnsi="Times New Roman" w:cs="Times New Roman"/>
            <w:noProof/>
          </w:rPr>
          <w:t>us</w:t>
        </w:r>
        <w:r w:rsidR="001277CF">
          <w:rPr>
            <w:rFonts w:ascii="Times New Roman" w:eastAsia="STHupo" w:hAnsi="Times New Roman" w:cs="Times New Roman"/>
            <w:noProof/>
          </w:rPr>
          <w:t>ing</w:t>
        </w:r>
        <w:r w:rsidR="001277CF">
          <w:rPr>
            <w:rFonts w:ascii="Times New Roman" w:eastAsia="STHupo" w:hAnsi="Times New Roman" w:cs="Times New Roman"/>
            <w:noProof/>
          </w:rPr>
          <w:t xml:space="preserve"> XXX (</w:t>
        </w:r>
        <w:r w:rsidR="001277CF" w:rsidRPr="00965609">
          <w:rPr>
            <w:rFonts w:ascii="Times New Roman" w:eastAsia="STHupo" w:hAnsi="Times New Roman" w:cs="Times New Roman"/>
            <w:b/>
            <w:noProof/>
          </w:rPr>
          <w:t xml:space="preserve">cite </w:t>
        </w:r>
        <w:r w:rsidR="001277CF">
          <w:rPr>
            <w:rFonts w:ascii="Times New Roman" w:eastAsia="STHupo" w:hAnsi="Times New Roman" w:cs="Times New Roman"/>
            <w:b/>
            <w:noProof/>
          </w:rPr>
          <w:t>YEAR</w:t>
        </w:r>
        <w:r w:rsidR="001277CF">
          <w:rPr>
            <w:rFonts w:ascii="Times New Roman" w:eastAsia="STHupo" w:hAnsi="Times New Roman" w:cs="Times New Roman"/>
            <w:noProof/>
          </w:rPr>
          <w:t>)</w:t>
        </w:r>
        <w:r w:rsidR="001277CF">
          <w:rPr>
            <w:rFonts w:ascii="Times New Roman" w:eastAsia="STHupo" w:hAnsi="Times New Roman" w:cs="Times New Roman"/>
            <w:noProof/>
          </w:rPr>
          <w:t xml:space="preserve">.  All samples were run on </w:t>
        </w:r>
      </w:ins>
      <w:del w:id="78" w:author="Clay Arango" w:date="2019-01-23T12:08:00Z">
        <w:r w:rsidR="00F0052B" w:rsidDel="001277CF">
          <w:rPr>
            <w:rFonts w:ascii="Times New Roman" w:eastAsia="STHupo" w:hAnsi="Times New Roman" w:cs="Times New Roman"/>
            <w:noProof/>
          </w:rPr>
          <w:delText xml:space="preserve">with </w:delText>
        </w:r>
      </w:del>
      <w:r w:rsidR="00F0052B">
        <w:rPr>
          <w:rFonts w:ascii="Times New Roman" w:eastAsia="STHupo" w:hAnsi="Times New Roman" w:cs="Times New Roman"/>
          <w:noProof/>
        </w:rPr>
        <w:t xml:space="preserve">an </w:t>
      </w:r>
      <w:del w:id="79" w:author="Clay Arango" w:date="2019-01-23T12:03:00Z">
        <w:r w:rsidR="005C33DC" w:rsidDel="00561869">
          <w:rPr>
            <w:rFonts w:ascii="Times New Roman" w:eastAsia="STHupo" w:hAnsi="Times New Roman" w:cs="Times New Roman"/>
            <w:noProof/>
          </w:rPr>
          <w:delText>AQ1 (</w:delText>
        </w:r>
      </w:del>
      <w:r w:rsidR="005C33DC">
        <w:rPr>
          <w:rFonts w:ascii="Times New Roman" w:eastAsia="STHupo" w:hAnsi="Times New Roman" w:cs="Times New Roman"/>
          <w:noProof/>
        </w:rPr>
        <w:t xml:space="preserve">AQ1 Discrete </w:t>
      </w:r>
      <w:bookmarkStart w:id="80" w:name="_GoBack"/>
      <w:bookmarkEnd w:id="80"/>
      <w:r w:rsidR="005C33DC">
        <w:rPr>
          <w:rFonts w:ascii="Times New Roman" w:eastAsia="STHupo" w:hAnsi="Times New Roman" w:cs="Times New Roman"/>
          <w:noProof/>
        </w:rPr>
        <w:t>Analyzer</w:t>
      </w:r>
      <w:ins w:id="81" w:author="Clay Arango" w:date="2019-01-23T12:04:00Z">
        <w:r w:rsidR="00561869">
          <w:rPr>
            <w:rFonts w:ascii="Times New Roman" w:eastAsia="STHupo" w:hAnsi="Times New Roman" w:cs="Times New Roman"/>
            <w:noProof/>
          </w:rPr>
          <w:t xml:space="preserve"> (</w:t>
        </w:r>
      </w:ins>
      <w:del w:id="82" w:author="Clay Arango" w:date="2019-01-23T12:04:00Z">
        <w:r w:rsidR="005C33DC" w:rsidDel="00561869">
          <w:rPr>
            <w:rFonts w:ascii="Times New Roman" w:eastAsia="STHupo" w:hAnsi="Times New Roman" w:cs="Times New Roman"/>
            <w:noProof/>
          </w:rPr>
          <w:delText xml:space="preserve">, </w:delText>
        </w:r>
      </w:del>
      <w:r w:rsidR="005C33DC">
        <w:rPr>
          <w:rFonts w:ascii="Times New Roman" w:eastAsia="STHupo" w:hAnsi="Times New Roman" w:cs="Times New Roman"/>
          <w:noProof/>
        </w:rPr>
        <w:t>Seal Analytical)</w:t>
      </w:r>
      <w:ins w:id="83" w:author="Clay Arango" w:date="2019-01-23T12:04:00Z">
        <w:r w:rsidR="00561869">
          <w:rPr>
            <w:rFonts w:ascii="Times New Roman" w:eastAsia="STHupo" w:hAnsi="Times New Roman" w:cs="Times New Roman"/>
            <w:noProof/>
          </w:rPr>
          <w:t xml:space="preserve"> </w:t>
        </w:r>
      </w:ins>
      <w:del w:id="84" w:author="Clay Arango" w:date="2019-01-23T12:05:00Z">
        <w:r w:rsidR="005C33DC" w:rsidDel="00561869">
          <w:rPr>
            <w:rFonts w:ascii="Times New Roman" w:eastAsia="STHupo" w:hAnsi="Times New Roman" w:cs="Times New Roman"/>
            <w:noProof/>
          </w:rPr>
          <w:delText xml:space="preserve">.  </w:delText>
        </w:r>
      </w:del>
      <w:del w:id="85" w:author="Clay Arango" w:date="2019-01-23T12:04:00Z">
        <w:r w:rsidR="005C33DC" w:rsidDel="00561869">
          <w:rPr>
            <w:rFonts w:ascii="Times New Roman" w:eastAsia="STHupo" w:hAnsi="Times New Roman" w:cs="Times New Roman"/>
            <w:noProof/>
          </w:rPr>
          <w:delText xml:space="preserve">I completed these analyses using </w:delText>
        </w:r>
      </w:del>
      <w:del w:id="86" w:author="Clay Arango" w:date="2019-01-23T12:06:00Z">
        <w:r w:rsidR="005C33DC" w:rsidDel="00561869">
          <w:rPr>
            <w:rFonts w:ascii="Times New Roman" w:eastAsia="STHupo" w:hAnsi="Times New Roman" w:cs="Times New Roman"/>
            <w:noProof/>
          </w:rPr>
          <w:delText xml:space="preserve">3 separate methods and sets of reagents, one which gives a </w:delText>
        </w:r>
        <w:r w:rsidR="00965609" w:rsidDel="00561869">
          <w:rPr>
            <w:rFonts w:ascii="Times New Roman" w:eastAsia="STHupo" w:hAnsi="Times New Roman" w:cs="Times New Roman"/>
            <w:noProof/>
          </w:rPr>
          <w:delText xml:space="preserve">combined value </w:delText>
        </w:r>
      </w:del>
      <w:del w:id="87" w:author="Clay Arango" w:date="2019-01-23T12:08:00Z">
        <w:r w:rsidR="00965609" w:rsidDel="001277CF">
          <w:rPr>
            <w:rFonts w:ascii="Times New Roman" w:eastAsia="STHupo" w:hAnsi="Times New Roman" w:cs="Times New Roman"/>
            <w:noProof/>
          </w:rPr>
          <w:delText>for</w:delText>
        </w:r>
        <w:r w:rsidR="005C33DC" w:rsidDel="001277CF">
          <w:rPr>
            <w:rFonts w:ascii="Times New Roman" w:eastAsia="STHupo" w:hAnsi="Times New Roman" w:cs="Times New Roman"/>
            <w:noProof/>
          </w:rPr>
          <w:delText xml:space="preserve"> nitrate and nitrite (</w:delText>
        </w:r>
        <w:r w:rsidR="005C33DC" w:rsidRPr="00965609" w:rsidDel="001277CF">
          <w:rPr>
            <w:rFonts w:ascii="Times New Roman" w:eastAsia="STHupo" w:hAnsi="Times New Roman" w:cs="Times New Roman"/>
            <w:b/>
            <w:noProof/>
          </w:rPr>
          <w:delText xml:space="preserve">cite </w:delText>
        </w:r>
      </w:del>
      <w:del w:id="88" w:author="Clay Arango" w:date="2019-01-23T12:06:00Z">
        <w:r w:rsidR="005C33DC" w:rsidRPr="00965609" w:rsidDel="00561869">
          <w:rPr>
            <w:rFonts w:ascii="Times New Roman" w:eastAsia="STHupo" w:hAnsi="Times New Roman" w:cs="Times New Roman"/>
            <w:b/>
            <w:noProof/>
          </w:rPr>
          <w:delText>method</w:delText>
        </w:r>
      </w:del>
      <w:del w:id="89" w:author="Clay Arango" w:date="2019-01-23T12:08:00Z">
        <w:r w:rsidR="005C33DC" w:rsidDel="001277CF">
          <w:rPr>
            <w:rFonts w:ascii="Times New Roman" w:eastAsia="STHupo" w:hAnsi="Times New Roman" w:cs="Times New Roman"/>
            <w:noProof/>
          </w:rPr>
          <w:delText xml:space="preserve">), </w:delText>
        </w:r>
      </w:del>
      <w:del w:id="90" w:author="Clay Arango" w:date="2019-01-23T12:06:00Z">
        <w:r w:rsidR="005C33DC" w:rsidDel="00561869">
          <w:rPr>
            <w:rFonts w:ascii="Times New Roman" w:eastAsia="STHupo" w:hAnsi="Times New Roman" w:cs="Times New Roman"/>
            <w:noProof/>
          </w:rPr>
          <w:delText>one for ammonia (</w:delText>
        </w:r>
        <w:r w:rsidR="005C33DC" w:rsidRPr="00965609" w:rsidDel="00561869">
          <w:rPr>
            <w:rFonts w:ascii="Times New Roman" w:eastAsia="STHupo" w:hAnsi="Times New Roman" w:cs="Times New Roman"/>
            <w:b/>
            <w:noProof/>
          </w:rPr>
          <w:delText>cite method</w:delText>
        </w:r>
        <w:r w:rsidR="005C33DC" w:rsidDel="00561869">
          <w:rPr>
            <w:rFonts w:ascii="Times New Roman" w:eastAsia="STHupo" w:hAnsi="Times New Roman" w:cs="Times New Roman"/>
            <w:noProof/>
          </w:rPr>
          <w:delText>)</w:delText>
        </w:r>
        <w:r w:rsidR="00965609" w:rsidDel="00561869">
          <w:rPr>
            <w:rFonts w:ascii="Times New Roman" w:eastAsia="STHupo" w:hAnsi="Times New Roman" w:cs="Times New Roman"/>
            <w:noProof/>
          </w:rPr>
          <w:delText xml:space="preserve"> and one for </w:delText>
        </w:r>
      </w:del>
      <w:del w:id="91" w:author="Clay Arango" w:date="2019-01-23T12:08:00Z">
        <w:r w:rsidR="00965609" w:rsidDel="001277CF">
          <w:rPr>
            <w:rFonts w:ascii="Times New Roman" w:eastAsia="STHupo" w:hAnsi="Times New Roman" w:cs="Times New Roman"/>
            <w:noProof/>
          </w:rPr>
          <w:delText xml:space="preserve">phosphate </w:delText>
        </w:r>
      </w:del>
      <w:del w:id="92" w:author="Clay Arango" w:date="2019-01-23T12:07:00Z">
        <w:r w:rsidR="00965609" w:rsidDel="00561869">
          <w:rPr>
            <w:rFonts w:ascii="Times New Roman" w:eastAsia="STHupo" w:hAnsi="Times New Roman" w:cs="Times New Roman"/>
            <w:noProof/>
          </w:rPr>
          <w:delText>(</w:delText>
        </w:r>
      </w:del>
      <w:del w:id="93" w:author="Clay Arango" w:date="2019-01-23T12:08:00Z">
        <w:r w:rsidR="00965609" w:rsidRPr="00965609" w:rsidDel="001277CF">
          <w:rPr>
            <w:rFonts w:ascii="Times New Roman" w:eastAsia="STHupo" w:hAnsi="Times New Roman" w:cs="Times New Roman"/>
            <w:b/>
            <w:noProof/>
          </w:rPr>
          <w:delText xml:space="preserve">cite </w:delText>
        </w:r>
      </w:del>
      <w:del w:id="94" w:author="Clay Arango" w:date="2019-01-23T12:07:00Z">
        <w:r w:rsidR="00965609" w:rsidRPr="00965609" w:rsidDel="00561869">
          <w:rPr>
            <w:rFonts w:ascii="Times New Roman" w:eastAsia="STHupo" w:hAnsi="Times New Roman" w:cs="Times New Roman"/>
            <w:b/>
            <w:noProof/>
          </w:rPr>
          <w:delText>method</w:delText>
        </w:r>
      </w:del>
      <w:del w:id="95" w:author="Clay Arango" w:date="2019-01-23T12:08:00Z">
        <w:r w:rsidR="00965609" w:rsidDel="001277CF">
          <w:rPr>
            <w:rFonts w:ascii="Times New Roman" w:eastAsia="STHupo" w:hAnsi="Times New Roman" w:cs="Times New Roman"/>
            <w:noProof/>
          </w:rPr>
          <w:delText>).</w:delText>
        </w:r>
      </w:del>
    </w:p>
    <w:p w14:paraId="767436DE" w14:textId="4667D1EF" w:rsidR="001B795D" w:rsidRDefault="0022177E" w:rsidP="00123F3A">
      <w:pPr>
        <w:spacing w:line="480" w:lineRule="auto"/>
        <w:rPr>
          <w:rFonts w:ascii="Times New Roman" w:eastAsia="STHupo" w:hAnsi="Times New Roman" w:cs="Times New Roman"/>
          <w:b/>
          <w:noProof/>
        </w:rPr>
      </w:pPr>
      <w:del w:id="96" w:author="Clay Arango" w:date="2019-01-23T12:07:00Z">
        <w:r w:rsidDel="00561869">
          <w:rPr>
            <w:rFonts w:ascii="Times New Roman" w:eastAsia="STHupo" w:hAnsi="Times New Roman" w:cs="Times New Roman"/>
            <w:noProof/>
          </w:rPr>
          <w:tab/>
        </w:r>
      </w:del>
      <w:r>
        <w:rPr>
          <w:rFonts w:ascii="Times New Roman" w:eastAsia="STHupo" w:hAnsi="Times New Roman" w:cs="Times New Roman"/>
          <w:noProof/>
        </w:rPr>
        <w:t xml:space="preserve">The </w:t>
      </w:r>
      <w:r w:rsidR="00F51BAD">
        <w:rPr>
          <w:rFonts w:ascii="Times New Roman" w:eastAsia="STHupo" w:hAnsi="Times New Roman" w:cs="Times New Roman"/>
          <w:noProof/>
        </w:rPr>
        <w:t xml:space="preserve">acidified </w:t>
      </w:r>
      <w:r>
        <w:rPr>
          <w:rFonts w:ascii="Times New Roman" w:eastAsia="STHupo" w:hAnsi="Times New Roman" w:cs="Times New Roman"/>
          <w:noProof/>
        </w:rPr>
        <w:t xml:space="preserve">DOC </w:t>
      </w:r>
      <w:r w:rsidR="00F51BAD">
        <w:rPr>
          <w:rFonts w:ascii="Times New Roman" w:eastAsia="STHupo" w:hAnsi="Times New Roman" w:cs="Times New Roman"/>
          <w:noProof/>
        </w:rPr>
        <w:t xml:space="preserve">sample </w:t>
      </w:r>
      <w:r>
        <w:rPr>
          <w:rFonts w:ascii="Times New Roman" w:eastAsia="STHupo" w:hAnsi="Times New Roman" w:cs="Times New Roman"/>
          <w:noProof/>
        </w:rPr>
        <w:t>was analyzed usin</w:t>
      </w:r>
      <w:r w:rsidR="00AB3C2B">
        <w:rPr>
          <w:rFonts w:ascii="Times New Roman" w:eastAsia="STHupo" w:hAnsi="Times New Roman" w:cs="Times New Roman"/>
          <w:noProof/>
        </w:rPr>
        <w:t xml:space="preserve">g </w:t>
      </w:r>
      <w:ins w:id="97" w:author="Clay Arango" w:date="2019-01-23T12:08:00Z">
        <w:r w:rsidR="001277CF">
          <w:rPr>
            <w:rFonts w:ascii="Times New Roman" w:eastAsia="STHupo" w:hAnsi="Times New Roman" w:cs="Times New Roman"/>
            <w:noProof/>
          </w:rPr>
          <w:t xml:space="preserve">XXXX method on </w:t>
        </w:r>
      </w:ins>
      <w:r w:rsidR="00F51BAD">
        <w:rPr>
          <w:rFonts w:ascii="Times New Roman" w:eastAsia="STHupo" w:hAnsi="Times New Roman" w:cs="Times New Roman"/>
          <w:noProof/>
        </w:rPr>
        <w:t xml:space="preserve">a Shimadzu TOC-L (TOC-L Total Organic Carbon Analyzer, Shimadzu) </w:t>
      </w:r>
      <w:commentRangeStart w:id="98"/>
      <w:del w:id="99" w:author="Clay Arango" w:date="2019-01-23T12:07:00Z">
        <w:r w:rsidR="00F51BAD" w:rsidDel="00561869">
          <w:rPr>
            <w:rFonts w:ascii="Times New Roman" w:eastAsia="STHupo" w:hAnsi="Times New Roman" w:cs="Times New Roman"/>
            <w:noProof/>
          </w:rPr>
          <w:delText xml:space="preserve">by Cindy White (Instrument Technician 3, </w:delText>
        </w:r>
        <w:r w:rsidR="00F51BAD" w:rsidRPr="00F51BAD" w:rsidDel="00561869">
          <w:rPr>
            <w:rFonts w:ascii="Times New Roman" w:eastAsia="STHupo" w:hAnsi="Times New Roman" w:cs="Times New Roman"/>
            <w:b/>
            <w:noProof/>
          </w:rPr>
          <w:delText>how to cite?)</w:delText>
        </w:r>
        <w:r w:rsidR="00071507" w:rsidDel="00561869">
          <w:rPr>
            <w:rFonts w:ascii="Times New Roman" w:eastAsia="STHupo" w:hAnsi="Times New Roman" w:cs="Times New Roman"/>
            <w:b/>
            <w:noProof/>
          </w:rPr>
          <w:delText xml:space="preserve"> </w:delText>
        </w:r>
      </w:del>
      <w:commentRangeEnd w:id="98"/>
      <w:r w:rsidR="00561869">
        <w:rPr>
          <w:rStyle w:val="CommentReference"/>
        </w:rPr>
        <w:commentReference w:id="98"/>
      </w:r>
      <w:del w:id="100" w:author="Clay Arango" w:date="2019-01-23T12:08:00Z">
        <w:r w:rsidR="00071507" w:rsidDel="001277CF">
          <w:rPr>
            <w:rFonts w:ascii="Times New Roman" w:eastAsia="STHupo" w:hAnsi="Times New Roman" w:cs="Times New Roman"/>
            <w:b/>
            <w:noProof/>
          </w:rPr>
          <w:delText>(cite method)</w:delText>
        </w:r>
      </w:del>
    </w:p>
    <w:p w14:paraId="14F92BA5" w14:textId="115BDF9E" w:rsidR="001B795D" w:rsidRDefault="001B795D" w:rsidP="00123F3A">
      <w:pPr>
        <w:spacing w:line="480" w:lineRule="auto"/>
        <w:jc w:val="center"/>
        <w:outlineLvl w:val="0"/>
        <w:rPr>
          <w:rFonts w:ascii="Times New Roman" w:eastAsia="STHupo" w:hAnsi="Times New Roman" w:cs="Times New Roman"/>
          <w:b/>
        </w:rPr>
      </w:pPr>
      <w:r>
        <w:rPr>
          <w:rFonts w:ascii="Times New Roman" w:eastAsia="STHupo" w:hAnsi="Times New Roman" w:cs="Times New Roman"/>
          <w:b/>
        </w:rPr>
        <w:t>Fish</w:t>
      </w:r>
    </w:p>
    <w:p w14:paraId="326E4C0D" w14:textId="789AB7D6" w:rsidR="00123F3A" w:rsidRPr="00F00BBE" w:rsidRDefault="001B795D" w:rsidP="00123F3A">
      <w:pPr>
        <w:spacing w:line="480" w:lineRule="auto"/>
        <w:rPr>
          <w:rFonts w:ascii="Times New Roman" w:eastAsia="STHupo" w:hAnsi="Times New Roman" w:cs="Times New Roman"/>
        </w:rPr>
      </w:pPr>
      <w:r>
        <w:rPr>
          <w:rFonts w:ascii="Times New Roman" w:eastAsia="STHupo" w:hAnsi="Times New Roman" w:cs="Times New Roman"/>
        </w:rPr>
        <w:tab/>
      </w:r>
      <w:commentRangeStart w:id="101"/>
      <w:r w:rsidR="00F35486">
        <w:rPr>
          <w:rFonts w:ascii="Times New Roman" w:eastAsia="STHupo" w:hAnsi="Times New Roman" w:cs="Times New Roman"/>
        </w:rPr>
        <w:t>I conducted a population estimate of</w:t>
      </w:r>
      <w:r w:rsidR="006C68FB">
        <w:rPr>
          <w:rFonts w:ascii="Times New Roman" w:eastAsia="STHupo" w:hAnsi="Times New Roman" w:cs="Times New Roman"/>
        </w:rPr>
        <w:t xml:space="preserve"> stream salmonids </w:t>
      </w:r>
      <w:r w:rsidR="00B35CAC">
        <w:rPr>
          <w:rFonts w:ascii="Times New Roman" w:eastAsia="STHupo" w:hAnsi="Times New Roman" w:cs="Times New Roman"/>
        </w:rPr>
        <w:t xml:space="preserve">from 25 meters upstream </w:t>
      </w:r>
      <w:commentRangeStart w:id="102"/>
      <w:r w:rsidR="00B35CAC">
        <w:rPr>
          <w:rFonts w:ascii="Times New Roman" w:eastAsia="STHupo" w:hAnsi="Times New Roman" w:cs="Times New Roman"/>
        </w:rPr>
        <w:t xml:space="preserve">of each site </w:t>
      </w:r>
      <w:commentRangeEnd w:id="102"/>
      <w:r w:rsidR="00A13D9D">
        <w:rPr>
          <w:rStyle w:val="CommentReference"/>
        </w:rPr>
        <w:commentReference w:id="102"/>
      </w:r>
      <w:r w:rsidR="00F35486">
        <w:rPr>
          <w:rFonts w:ascii="Times New Roman" w:eastAsia="STHupo" w:hAnsi="Times New Roman" w:cs="Times New Roman"/>
        </w:rPr>
        <w:t>using</w:t>
      </w:r>
      <w:r w:rsidR="003C54EA">
        <w:rPr>
          <w:rFonts w:ascii="Times New Roman" w:eastAsia="STHupo" w:hAnsi="Times New Roman" w:cs="Times New Roman"/>
        </w:rPr>
        <w:t xml:space="preserve"> </w:t>
      </w:r>
      <w:r w:rsidR="00B011BF">
        <w:rPr>
          <w:rFonts w:ascii="Times New Roman" w:eastAsia="STHupo" w:hAnsi="Times New Roman" w:cs="Times New Roman"/>
        </w:rPr>
        <w:t xml:space="preserve">a backpack </w:t>
      </w:r>
      <w:proofErr w:type="spellStart"/>
      <w:r w:rsidR="00B011BF">
        <w:rPr>
          <w:rFonts w:ascii="Times New Roman" w:eastAsia="STHupo" w:hAnsi="Times New Roman" w:cs="Times New Roman"/>
        </w:rPr>
        <w:t>electrofisher</w:t>
      </w:r>
      <w:proofErr w:type="spellEnd"/>
      <w:r w:rsidR="00B011BF">
        <w:rPr>
          <w:rFonts w:ascii="Times New Roman" w:eastAsia="STHupo" w:hAnsi="Times New Roman" w:cs="Times New Roman"/>
        </w:rPr>
        <w:t xml:space="preserve"> (LR-20B </w:t>
      </w:r>
      <w:proofErr w:type="spellStart"/>
      <w:r w:rsidR="00B011BF">
        <w:rPr>
          <w:rFonts w:ascii="Times New Roman" w:eastAsia="STHupo" w:hAnsi="Times New Roman" w:cs="Times New Roman"/>
        </w:rPr>
        <w:t>Electrofisher</w:t>
      </w:r>
      <w:proofErr w:type="spellEnd"/>
      <w:r w:rsidR="00B35CAC">
        <w:rPr>
          <w:rFonts w:ascii="Times New Roman" w:eastAsia="STHupo" w:hAnsi="Times New Roman" w:cs="Times New Roman"/>
        </w:rPr>
        <w:t>, Smith Root) and an assistant who ca</w:t>
      </w:r>
      <w:r w:rsidR="00BA150F">
        <w:rPr>
          <w:rFonts w:ascii="Times New Roman" w:eastAsia="STHupo" w:hAnsi="Times New Roman" w:cs="Times New Roman"/>
        </w:rPr>
        <w:t xml:space="preserve">ught salmonids </w:t>
      </w:r>
      <w:r w:rsidR="00253CCB">
        <w:rPr>
          <w:rFonts w:ascii="Times New Roman" w:eastAsia="STHupo" w:hAnsi="Times New Roman" w:cs="Times New Roman"/>
        </w:rPr>
        <w:t>5</w:t>
      </w:r>
      <w:r w:rsidR="00FC5277">
        <w:rPr>
          <w:rFonts w:ascii="Times New Roman" w:eastAsia="STHupo" w:hAnsi="Times New Roman" w:cs="Times New Roman"/>
        </w:rPr>
        <w:t>0mm</w:t>
      </w:r>
      <w:r w:rsidR="00BA150F">
        <w:rPr>
          <w:rFonts w:ascii="Times New Roman" w:eastAsia="STHupo" w:hAnsi="Times New Roman" w:cs="Times New Roman"/>
        </w:rPr>
        <w:t xml:space="preserve"> or more in length </w:t>
      </w:r>
      <w:r w:rsidR="00B35CAC">
        <w:rPr>
          <w:rFonts w:ascii="Times New Roman" w:eastAsia="STHupo" w:hAnsi="Times New Roman" w:cs="Times New Roman"/>
        </w:rPr>
        <w:t xml:space="preserve">with a dip net and placed them in a 5 gallon bucket.  </w:t>
      </w:r>
      <w:commentRangeEnd w:id="101"/>
      <w:r w:rsidR="00A13D9D">
        <w:rPr>
          <w:rStyle w:val="CommentReference"/>
        </w:rPr>
        <w:commentReference w:id="101"/>
      </w:r>
      <w:r w:rsidR="00541CC0">
        <w:rPr>
          <w:rFonts w:ascii="Times New Roman" w:eastAsia="STHupo" w:hAnsi="Times New Roman" w:cs="Times New Roman"/>
        </w:rPr>
        <w:t xml:space="preserve">I anesthetized the fish to enable measuring and weighing using </w:t>
      </w:r>
      <w:proofErr w:type="spellStart"/>
      <w:r w:rsidR="00541CC0">
        <w:rPr>
          <w:rFonts w:ascii="Times New Roman" w:eastAsia="STHupo" w:hAnsi="Times New Roman" w:cs="Times New Roman"/>
        </w:rPr>
        <w:t>Tricaine</w:t>
      </w:r>
      <w:proofErr w:type="spellEnd"/>
      <w:r w:rsidR="00541CC0">
        <w:rPr>
          <w:rFonts w:ascii="Times New Roman" w:eastAsia="STHupo" w:hAnsi="Times New Roman" w:cs="Times New Roman"/>
        </w:rPr>
        <w:t xml:space="preserve"> </w:t>
      </w:r>
      <w:proofErr w:type="spellStart"/>
      <w:r w:rsidR="00541CC0">
        <w:rPr>
          <w:rFonts w:ascii="Times New Roman" w:eastAsia="STHupo" w:hAnsi="Times New Roman" w:cs="Times New Roman"/>
        </w:rPr>
        <w:t>Methanesulfonate</w:t>
      </w:r>
      <w:proofErr w:type="spellEnd"/>
      <w:r w:rsidR="00541CC0">
        <w:rPr>
          <w:rFonts w:ascii="Times New Roman" w:eastAsia="STHupo" w:hAnsi="Times New Roman" w:cs="Times New Roman"/>
        </w:rPr>
        <w:t xml:space="preserve"> according to Central Washington University Institutional </w:t>
      </w:r>
      <w:r w:rsidR="00541CC0">
        <w:rPr>
          <w:rFonts w:ascii="Times New Roman" w:eastAsia="STHupo" w:hAnsi="Times New Roman" w:cs="Times New Roman"/>
        </w:rPr>
        <w:lastRenderedPageBreak/>
        <w:t xml:space="preserve">Animal Care and Use Committee (IACUC protocol #A041710).  </w:t>
      </w:r>
      <w:r w:rsidR="00B35CAC">
        <w:rPr>
          <w:rFonts w:ascii="Times New Roman" w:eastAsia="STHupo" w:hAnsi="Times New Roman" w:cs="Times New Roman"/>
        </w:rPr>
        <w:t xml:space="preserve">I used the </w:t>
      </w:r>
      <w:r w:rsidR="003C54EA">
        <w:rPr>
          <w:rFonts w:ascii="Times New Roman" w:eastAsia="STHupo" w:hAnsi="Times New Roman" w:cs="Times New Roman"/>
        </w:rPr>
        <w:t>two-pass depletion method</w:t>
      </w:r>
      <w:r w:rsidR="00541CC0">
        <w:rPr>
          <w:rFonts w:ascii="Times New Roman" w:eastAsia="STHupo" w:hAnsi="Times New Roman" w:cs="Times New Roman"/>
        </w:rPr>
        <w:t xml:space="preserve"> to calculate</w:t>
      </w:r>
      <w:r w:rsidR="00B35CAC">
        <w:rPr>
          <w:rFonts w:ascii="Times New Roman" w:eastAsia="STHupo" w:hAnsi="Times New Roman" w:cs="Times New Roman"/>
        </w:rPr>
        <w:t xml:space="preserve"> the population as follows</w:t>
      </w:r>
      <w:sdt>
        <w:sdtPr>
          <w:rPr>
            <w:rFonts w:ascii="Times New Roman" w:eastAsia="STHupo" w:hAnsi="Times New Roman" w:cs="Times New Roman"/>
          </w:rPr>
          <w:id w:val="1652640021"/>
          <w:citation/>
        </w:sdtPr>
        <w:sdtEndPr/>
        <w:sdtContent>
          <w:r w:rsidR="00B35CAC">
            <w:rPr>
              <w:rFonts w:ascii="Times New Roman" w:eastAsia="STHupo" w:hAnsi="Times New Roman" w:cs="Times New Roman"/>
            </w:rPr>
            <w:fldChar w:fldCharType="begin"/>
          </w:r>
          <w:r w:rsidR="00B35CAC">
            <w:rPr>
              <w:rFonts w:ascii="Times New Roman" w:eastAsia="STHupo" w:hAnsi="Times New Roman" w:cs="Times New Roman"/>
            </w:rPr>
            <w:instrText xml:space="preserve">CITATION Loc00 \l 1033 </w:instrText>
          </w:r>
          <w:r w:rsidR="00B35CAC">
            <w:rPr>
              <w:rFonts w:ascii="Times New Roman" w:eastAsia="STHupo" w:hAnsi="Times New Roman" w:cs="Times New Roman"/>
            </w:rPr>
            <w:fldChar w:fldCharType="separate"/>
          </w:r>
          <w:r w:rsidR="00B35CAC">
            <w:rPr>
              <w:rFonts w:ascii="Times New Roman" w:eastAsia="STHupo" w:hAnsi="Times New Roman" w:cs="Times New Roman"/>
              <w:noProof/>
            </w:rPr>
            <w:t xml:space="preserve"> </w:t>
          </w:r>
          <w:r w:rsidR="00B35CAC" w:rsidRPr="00123F3A">
            <w:rPr>
              <w:rFonts w:ascii="Times New Roman" w:eastAsia="STHupo" w:hAnsi="Times New Roman" w:cs="Times New Roman"/>
              <w:noProof/>
            </w:rPr>
            <w:t>(Lockwood &amp; Schneider, 2000)</w:t>
          </w:r>
          <w:r w:rsidR="00B35CAC">
            <w:rPr>
              <w:rFonts w:ascii="Times New Roman" w:eastAsia="STHupo" w:hAnsi="Times New Roman" w:cs="Times New Roman"/>
            </w:rPr>
            <w:fldChar w:fldCharType="end"/>
          </w:r>
        </w:sdtContent>
      </w:sdt>
      <w:r w:rsidR="00F00BBE">
        <w:rPr>
          <w:rFonts w:ascii="Times New Roman" w:eastAsia="STHupo" w:hAnsi="Times New Roman" w:cs="Times New Roman"/>
        </w:rPr>
        <w:t>:</w:t>
      </w:r>
    </w:p>
    <w:p w14:paraId="6E6056E9" w14:textId="00367A8B" w:rsidR="00F559E8" w:rsidRPr="00F00BBE" w:rsidRDefault="00F559E8" w:rsidP="00F559E8">
      <w:pPr>
        <w:spacing w:line="480" w:lineRule="auto"/>
        <w:rPr>
          <w:rFonts w:ascii="Times New Roman" w:eastAsia="STHupo" w:hAnsi="Times New Roman" w:cs="Times New Roman"/>
        </w:rPr>
      </w:pPr>
      <m:oMathPara>
        <m:oMathParaPr>
          <m:jc m:val="center"/>
        </m:oMathParaPr>
        <m:oMath>
          <m:r>
            <w:rPr>
              <w:rFonts w:ascii="Cambria Math" w:eastAsia="STHupo" w:hAnsi="Cambria Math" w:cs="Cambria Math"/>
            </w:rPr>
            <m:t>N</m:t>
          </m:r>
          <m:r>
            <m:rPr>
              <m:sty m:val="p"/>
            </m:rPr>
            <w:rPr>
              <w:rFonts w:ascii="Cambria Math" w:eastAsia="STHupo" w:hAnsi="Cambria Math" w:cs="Cambria Math"/>
            </w:rPr>
            <m:t>=</m:t>
          </m:r>
          <m:f>
            <m:fPr>
              <m:ctrlPr>
                <w:rPr>
                  <w:rFonts w:ascii="Cambria Math" w:eastAsia="STHupo" w:hAnsi="Cambria Math" w:cs="Times New Roman"/>
                </w:rPr>
              </m:ctrlPr>
            </m:fPr>
            <m:num>
              <m:sSup>
                <m:sSupPr>
                  <m:ctrlPr>
                    <w:rPr>
                      <w:rFonts w:ascii="Cambria Math" w:eastAsia="STHupo" w:hAnsi="Cambria Math" w:cs="Times New Roman"/>
                      <w:i/>
                    </w:rPr>
                  </m:ctrlPr>
                </m:sSupPr>
                <m:e>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1</m:t>
                      </m:r>
                    </m:sub>
                  </m:sSub>
                </m:e>
                <m:sup>
                  <m:r>
                    <w:rPr>
                      <w:rFonts w:ascii="Cambria Math" w:eastAsia="STHupo" w:hAnsi="Cambria Math" w:cs="Times New Roman"/>
                    </w:rPr>
                    <m:t>2</m:t>
                  </m:r>
                </m:sup>
              </m:sSup>
            </m:num>
            <m:den>
              <m:sSub>
                <m:sSubPr>
                  <m:ctrlPr>
                    <w:rPr>
                      <w:rFonts w:ascii="Cambria Math" w:eastAsia="STHupo" w:hAnsi="Cambria Math" w:cs="Cambria Math"/>
                    </w:rPr>
                  </m:ctrlPr>
                </m:sSubPr>
                <m:e>
                  <m:r>
                    <w:rPr>
                      <w:rFonts w:ascii="Cambria Math" w:eastAsia="STHupo" w:hAnsi="Cambria Math" w:cs="Cambria Math"/>
                    </w:rPr>
                    <m:t>(C</m:t>
                  </m:r>
                </m:e>
                <m:sub>
                  <m:r>
                    <w:rPr>
                      <w:rFonts w:ascii="Cambria Math" w:eastAsia="STHupo" w:hAnsi="Cambria Math" w:cs="Cambria Math"/>
                    </w:rPr>
                    <m:t>1</m:t>
                  </m:r>
                </m:sub>
              </m:sSub>
              <m:r>
                <w:rPr>
                  <w:rFonts w:ascii="Cambria Math" w:eastAsia="STHupo" w:hAnsi="Cambria Math" w:cs="Cambria Math"/>
                </w:rPr>
                <m:t>-</m:t>
              </m:r>
              <m:sSub>
                <m:sSubPr>
                  <m:ctrlPr>
                    <w:rPr>
                      <w:rFonts w:ascii="Cambria Math" w:eastAsia="STHupo" w:hAnsi="Cambria Math" w:cs="Cambria Math"/>
                      <w:i/>
                    </w:rPr>
                  </m:ctrlPr>
                </m:sSubPr>
                <m:e>
                  <m:r>
                    <w:rPr>
                      <w:rFonts w:ascii="Cambria Math" w:eastAsia="STHupo" w:hAnsi="Cambria Math" w:cs="Cambria Math"/>
                    </w:rPr>
                    <m:t>C</m:t>
                  </m:r>
                </m:e>
                <m:sub>
                  <m:r>
                    <w:rPr>
                      <w:rFonts w:ascii="Cambria Math" w:eastAsia="STHupo" w:hAnsi="Cambria Math" w:cs="Cambria Math"/>
                    </w:rPr>
                    <m:t>2</m:t>
                  </m:r>
                </m:sub>
              </m:sSub>
              <m:r>
                <w:rPr>
                  <w:rFonts w:ascii="Cambria Math" w:eastAsia="STHupo" w:hAnsi="Cambria Math" w:cs="Cambria Math"/>
                </w:rPr>
                <m:t>)</m:t>
              </m:r>
            </m:den>
          </m:f>
        </m:oMath>
      </m:oMathPara>
    </w:p>
    <w:p w14:paraId="4507D45A" w14:textId="7520B3E3" w:rsidR="00F559E8" w:rsidRPr="00F00BBE" w:rsidRDefault="00F00BBE" w:rsidP="00F559E8">
      <w:pPr>
        <w:spacing w:line="480" w:lineRule="auto"/>
        <w:rPr>
          <w:rFonts w:ascii="Times New Roman" w:eastAsia="STHupo" w:hAnsi="Times New Roman" w:cs="Times New Roman"/>
        </w:rPr>
      </w:pPr>
      <m:oMathPara>
        <m:oMathParaPr>
          <m:jc m:val="center"/>
        </m:oMathParaPr>
        <m:oMath>
          <m:r>
            <w:rPr>
              <w:rFonts w:ascii="Cambria Math" w:eastAsia="STHupo" w:hAnsi="Cambria Math" w:cs="Cambria Math"/>
            </w:rPr>
            <m:t>SE</m:t>
          </m:r>
          <m:r>
            <m:rPr>
              <m:sty m:val="p"/>
            </m:rPr>
            <w:rPr>
              <w:rFonts w:ascii="Cambria Math" w:eastAsia="STHupo" w:hAnsi="Cambria Math" w:cs="Cambria Math"/>
            </w:rPr>
            <m:t>=</m:t>
          </m:r>
          <m:rad>
            <m:radPr>
              <m:degHide m:val="1"/>
              <m:ctrlPr>
                <w:rPr>
                  <w:rFonts w:ascii="Cambria Math" w:eastAsia="STHupo" w:hAnsi="Cambria Math" w:cs="Times New Roman"/>
                </w:rPr>
              </m:ctrlPr>
            </m:radPr>
            <m:deg/>
            <m:e>
              <m:f>
                <m:fPr>
                  <m:ctrlPr>
                    <w:rPr>
                      <w:rFonts w:ascii="Cambria Math" w:eastAsia="STHupo" w:hAnsi="Cambria Math" w:cs="Times New Roman"/>
                      <w:i/>
                    </w:rPr>
                  </m:ctrlPr>
                </m:fPr>
                <m:num>
                  <m:sSup>
                    <m:sSupPr>
                      <m:ctrlPr>
                        <w:rPr>
                          <w:rFonts w:ascii="Cambria Math" w:eastAsia="STHupo" w:hAnsi="Cambria Math" w:cs="Times New Roman"/>
                          <w:i/>
                        </w:rPr>
                      </m:ctrlPr>
                    </m:sSupPr>
                    <m:e>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1</m:t>
                          </m:r>
                        </m:sub>
                      </m:sSub>
                    </m:e>
                    <m:sup>
                      <m:r>
                        <w:rPr>
                          <w:rFonts w:ascii="Cambria Math" w:eastAsia="STHupo" w:hAnsi="Cambria Math" w:cs="Times New Roman"/>
                        </w:rPr>
                        <m:t>2</m:t>
                      </m:r>
                    </m:sup>
                  </m:sSup>
                  <m:sSup>
                    <m:sSupPr>
                      <m:ctrlPr>
                        <w:rPr>
                          <w:rFonts w:ascii="Cambria Math" w:eastAsia="STHupo" w:hAnsi="Cambria Math" w:cs="Times New Roman"/>
                          <w:i/>
                        </w:rPr>
                      </m:ctrlPr>
                    </m:sSupPr>
                    <m:e>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2</m:t>
                          </m:r>
                        </m:sub>
                      </m:sSub>
                    </m:e>
                    <m:sup>
                      <m:r>
                        <w:rPr>
                          <w:rFonts w:ascii="Cambria Math" w:eastAsia="STHupo" w:hAnsi="Cambria Math" w:cs="Times New Roman"/>
                        </w:rPr>
                        <m:t>2</m:t>
                      </m:r>
                    </m:sup>
                  </m:sSup>
                  <m:r>
                    <w:rPr>
                      <w:rFonts w:ascii="Cambria Math" w:eastAsia="STHupo" w:hAnsi="Cambria Math" w:cs="Times New Roman"/>
                    </w:rPr>
                    <m:t>(</m:t>
                  </m:r>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1</m:t>
                      </m:r>
                    </m:sub>
                  </m:sSub>
                  <m:r>
                    <w:rPr>
                      <w:rFonts w:ascii="Cambria Math" w:eastAsia="STHupo" w:hAnsi="Cambria Math" w:cs="Times New Roman"/>
                    </w:rPr>
                    <m:t>+</m:t>
                  </m:r>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2</m:t>
                      </m:r>
                    </m:sub>
                  </m:sSub>
                  <m:r>
                    <w:rPr>
                      <w:rFonts w:ascii="Cambria Math" w:eastAsia="STHupo" w:hAnsi="Cambria Math" w:cs="Times New Roman"/>
                    </w:rPr>
                    <m:t>)</m:t>
                  </m:r>
                </m:num>
                <m:den>
                  <m:sSup>
                    <m:sSupPr>
                      <m:ctrlPr>
                        <w:rPr>
                          <w:rFonts w:ascii="Cambria Math" w:eastAsia="STHupo" w:hAnsi="Cambria Math" w:cs="Times New Roman"/>
                          <w:i/>
                        </w:rPr>
                      </m:ctrlPr>
                    </m:sSupPr>
                    <m:e>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1</m:t>
                          </m:r>
                        </m:sub>
                      </m:sSub>
                      <m:r>
                        <w:rPr>
                          <w:rFonts w:ascii="Cambria Math" w:eastAsia="STHupo" w:hAnsi="Cambria Math" w:cs="Times New Roman"/>
                        </w:rPr>
                        <m:t>-</m:t>
                      </m:r>
                      <m:sSub>
                        <m:sSubPr>
                          <m:ctrlPr>
                            <w:rPr>
                              <w:rFonts w:ascii="Cambria Math" w:eastAsia="STHupo" w:hAnsi="Cambria Math" w:cs="Times New Roman"/>
                              <w:i/>
                            </w:rPr>
                          </m:ctrlPr>
                        </m:sSubPr>
                        <m:e>
                          <m:r>
                            <w:rPr>
                              <w:rFonts w:ascii="Cambria Math" w:eastAsia="STHupo" w:hAnsi="Cambria Math" w:cs="Times New Roman"/>
                            </w:rPr>
                            <m:t>C</m:t>
                          </m:r>
                        </m:e>
                        <m:sub>
                          <m:r>
                            <w:rPr>
                              <w:rFonts w:ascii="Cambria Math" w:eastAsia="STHupo" w:hAnsi="Cambria Math" w:cs="Times New Roman"/>
                            </w:rPr>
                            <m:t>2</m:t>
                          </m:r>
                        </m:sub>
                      </m:sSub>
                      <m:r>
                        <w:rPr>
                          <w:rFonts w:ascii="Cambria Math" w:eastAsia="STHupo" w:hAnsi="Cambria Math" w:cs="Times New Roman"/>
                        </w:rPr>
                        <m:t>)</m:t>
                      </m:r>
                    </m:e>
                    <m:sup>
                      <m:r>
                        <w:rPr>
                          <w:rFonts w:ascii="Cambria Math" w:eastAsia="STHupo" w:hAnsi="Cambria Math" w:cs="Times New Roman"/>
                        </w:rPr>
                        <m:t>4</m:t>
                      </m:r>
                    </m:sup>
                  </m:sSup>
                </m:den>
              </m:f>
            </m:e>
          </m:rad>
        </m:oMath>
      </m:oMathPara>
    </w:p>
    <w:p w14:paraId="68B825D7" w14:textId="1388FC76" w:rsidR="00F559E8" w:rsidRDefault="00F00BBE" w:rsidP="00123F3A">
      <w:pPr>
        <w:spacing w:line="480" w:lineRule="auto"/>
        <w:rPr>
          <w:rFonts w:ascii="Times New Roman" w:eastAsia="STHupo" w:hAnsi="Times New Roman" w:cs="Times New Roman"/>
        </w:rPr>
      </w:pPr>
      <w:r>
        <w:rPr>
          <w:rFonts w:ascii="Times New Roman" w:eastAsia="STHupo" w:hAnsi="Times New Roman" w:cs="Times New Roman"/>
        </w:rPr>
        <w:t>Where, C1 is the number of fish removed in the first sample, C2 is the number of fish removed in the second sample, N is the population estimate and SE is the standard error of N.</w:t>
      </w:r>
    </w:p>
    <w:p w14:paraId="094A081F" w14:textId="62FA3FA2" w:rsidR="00A30736" w:rsidRDefault="00A30736" w:rsidP="00123F3A">
      <w:pPr>
        <w:spacing w:line="480" w:lineRule="auto"/>
        <w:rPr>
          <w:rFonts w:ascii="Times New Roman" w:eastAsia="STHupo" w:hAnsi="Times New Roman" w:cs="Times New Roman"/>
        </w:rPr>
      </w:pPr>
      <w:r>
        <w:rPr>
          <w:rFonts w:ascii="Times New Roman" w:eastAsia="STHupo" w:hAnsi="Times New Roman" w:cs="Times New Roman"/>
        </w:rPr>
        <w:tab/>
      </w:r>
    </w:p>
    <w:p w14:paraId="0C9E5EEF" w14:textId="16B6550D" w:rsidR="001B795D" w:rsidRDefault="006C68FB" w:rsidP="00123F3A">
      <w:pPr>
        <w:spacing w:line="480" w:lineRule="auto"/>
        <w:rPr>
          <w:rFonts w:ascii="Times New Roman" w:eastAsia="STHupo" w:hAnsi="Times New Roman" w:cs="Times New Roman"/>
        </w:rPr>
      </w:pPr>
      <w:r>
        <w:rPr>
          <w:rFonts w:ascii="Times New Roman" w:eastAsia="STHupo" w:hAnsi="Times New Roman" w:cs="Times New Roman"/>
        </w:rPr>
        <w:t xml:space="preserve">  </w:t>
      </w:r>
    </w:p>
    <w:p w14:paraId="36048448" w14:textId="304DA726" w:rsidR="003C54EA" w:rsidRPr="001B795D" w:rsidRDefault="003C54EA" w:rsidP="00123F3A">
      <w:pPr>
        <w:spacing w:line="480" w:lineRule="auto"/>
        <w:rPr>
          <w:rFonts w:ascii="Times New Roman" w:eastAsia="STHupo" w:hAnsi="Times New Roman" w:cs="Times New Roman"/>
        </w:rPr>
      </w:pPr>
    </w:p>
    <w:sectPr w:rsidR="003C54EA" w:rsidRPr="001B795D" w:rsidSect="00215E25">
      <w:headerReference w:type="even" r:id="rId10"/>
      <w:headerReference w:type="default" r:id="rId11"/>
      <w:footerReference w:type="even" r:id="rId12"/>
      <w:footerReference w:type="default" r:id="rId13"/>
      <w:pgSz w:w="12240" w:h="15840"/>
      <w:pgMar w:top="1440" w:right="1440" w:bottom="1440" w:left="216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9-01-23T11:37:00Z" w:initials="CA">
    <w:p w14:paraId="3D81D95E" w14:textId="774DA240" w:rsidR="003A1CD7" w:rsidRDefault="003A1CD7">
      <w:pPr>
        <w:pStyle w:val="CommentText"/>
      </w:pPr>
      <w:r>
        <w:rPr>
          <w:rStyle w:val="CommentReference"/>
        </w:rPr>
        <w:annotationRef/>
      </w:r>
      <w:r>
        <w:t>Need to use different type face to set off different levels.  Bold for the big sections, non-bold underlined for the subsections should work</w:t>
      </w:r>
    </w:p>
  </w:comment>
  <w:comment w:id="9" w:author="Clay Arango" w:date="2019-01-23T11:41:00Z" w:initials="CA">
    <w:p w14:paraId="41B9AC52" w14:textId="798B032D" w:rsidR="003A1CD7" w:rsidRDefault="003A1CD7">
      <w:pPr>
        <w:pStyle w:val="CommentText"/>
      </w:pPr>
      <w:r>
        <w:rPr>
          <w:rStyle w:val="CommentReference"/>
        </w:rPr>
        <w:annotationRef/>
      </w:r>
      <w:r>
        <w:t>Use the serial comma (oxford comma)</w:t>
      </w:r>
    </w:p>
  </w:comment>
  <w:comment w:id="22" w:author="Clay Arango" w:date="2019-01-23T11:43:00Z" w:initials="CA">
    <w:p w14:paraId="3E037549" w14:textId="20C4CD56" w:rsidR="003A1CD7" w:rsidRDefault="003A1CD7">
      <w:pPr>
        <w:pStyle w:val="CommentText"/>
      </w:pPr>
      <w:r>
        <w:rPr>
          <w:rStyle w:val="CommentReference"/>
        </w:rPr>
        <w:annotationRef/>
      </w:r>
      <w:r>
        <w:t>Need a map</w:t>
      </w:r>
    </w:p>
  </w:comment>
  <w:comment w:id="23" w:author="Clay Arango" w:date="2019-01-23T11:44:00Z" w:initials="CA">
    <w:p w14:paraId="39061D0E" w14:textId="461B384F" w:rsidR="003A1CD7" w:rsidRDefault="003A1CD7">
      <w:pPr>
        <w:pStyle w:val="CommentText"/>
      </w:pPr>
      <w:r>
        <w:rPr>
          <w:rStyle w:val="CommentReference"/>
        </w:rPr>
        <w:annotationRef/>
      </w:r>
      <w:r w:rsidR="00E56E9D">
        <w:t xml:space="preserve"> This whole paragraph can go third.  Give ranges for your study sites.  “These low order headwater streams ranged from X-Y elevation (m) and slope ranged from X-X degrees. I also measured stream aspect as deviation from south, which ranged from X-X.  </w:t>
      </w:r>
    </w:p>
  </w:comment>
  <w:comment w:id="27" w:author="Clay Arango" w:date="2019-01-23T11:47:00Z" w:initials="CA">
    <w:p w14:paraId="4131EFBC" w14:textId="5FB8FBA0" w:rsidR="003A1CD7" w:rsidRDefault="003A1CD7">
      <w:pPr>
        <w:pStyle w:val="CommentText"/>
      </w:pPr>
      <w:r>
        <w:rPr>
          <w:rStyle w:val="CommentReference"/>
        </w:rPr>
        <w:annotationRef/>
      </w:r>
      <w:r>
        <w:t xml:space="preserve">If I remember correctly, you have to revisit your interpretation of the light data because your </w:t>
      </w:r>
      <w:r w:rsidR="00E56E9D">
        <w:t>2018 sample time was closer to solar maximum than your first sample time, thus should have higher light all things being equal.  Didn’t you say the opposite when we looked at your data?</w:t>
      </w:r>
    </w:p>
  </w:comment>
  <w:comment w:id="29" w:author="Clay Arango" w:date="2019-01-23T11:49:00Z" w:initials="CA">
    <w:p w14:paraId="569A1C24" w14:textId="29D9F697" w:rsidR="00E56E9D" w:rsidRDefault="00E56E9D">
      <w:pPr>
        <w:pStyle w:val="CommentText"/>
      </w:pPr>
      <w:r>
        <w:rPr>
          <w:rStyle w:val="CommentReference"/>
        </w:rPr>
        <w:annotationRef/>
      </w:r>
      <w:r>
        <w:t xml:space="preserve">Add this to your third paragraph with </w:t>
      </w:r>
      <w:proofErr w:type="spellStart"/>
      <w:r>
        <w:t>bankfull</w:t>
      </w:r>
      <w:proofErr w:type="spellEnd"/>
      <w:r>
        <w:t xml:space="preserve"> and </w:t>
      </w:r>
      <w:proofErr w:type="spellStart"/>
      <w:r>
        <w:t>wolman</w:t>
      </w:r>
      <w:proofErr w:type="spellEnd"/>
      <w:r>
        <w:t xml:space="preserve"> </w:t>
      </w:r>
      <w:proofErr w:type="spellStart"/>
      <w:r>
        <w:t>etc</w:t>
      </w:r>
      <w:proofErr w:type="spellEnd"/>
      <w:r>
        <w:t xml:space="preserve"> from above.  Divide by what you measured once and what you measured multiple times, including the subheadings below.  Add something like “I measured stream metabolism in each sample period (detailed methods below)</w:t>
      </w:r>
    </w:p>
  </w:comment>
  <w:comment w:id="48" w:author="Clay Arango" w:date="2019-01-23T11:58:00Z" w:initials="CA">
    <w:p w14:paraId="55C8B8A9" w14:textId="5648FF7D" w:rsidR="00561869" w:rsidRDefault="00561869">
      <w:pPr>
        <w:pStyle w:val="CommentText"/>
      </w:pPr>
      <w:r>
        <w:rPr>
          <w:rStyle w:val="CommentReference"/>
        </w:rPr>
        <w:annotationRef/>
      </w:r>
      <w:r>
        <w:t>These citations should be to the chapter, not the book</w:t>
      </w:r>
    </w:p>
  </w:comment>
  <w:comment w:id="55" w:author="Clay Arango" w:date="2019-01-23T12:01:00Z" w:initials="CA">
    <w:p w14:paraId="15D319B2" w14:textId="46153506" w:rsidR="00561869" w:rsidRDefault="00561869">
      <w:pPr>
        <w:pStyle w:val="CommentText"/>
      </w:pPr>
      <w:r>
        <w:rPr>
          <w:rStyle w:val="CommentReference"/>
        </w:rPr>
        <w:annotationRef/>
      </w:r>
      <w:proofErr w:type="gramStart"/>
      <w:r>
        <w:t>m/m</w:t>
      </w:r>
      <w:proofErr w:type="gramEnd"/>
      <w:r>
        <w:t xml:space="preserve"> should be different than percent, so which is it?  1 m drop in 100 m = 0.01 which is 1% so the numbers are not the same</w:t>
      </w:r>
    </w:p>
  </w:comment>
  <w:comment w:id="45" w:author="Clay Arango" w:date="2019-01-23T11:59:00Z" w:initials="CA">
    <w:p w14:paraId="331FF646" w14:textId="6FD33CDF" w:rsidR="00561869" w:rsidRDefault="00561869">
      <w:pPr>
        <w:pStyle w:val="CommentText"/>
      </w:pPr>
      <w:r>
        <w:rPr>
          <w:rStyle w:val="CommentReference"/>
        </w:rPr>
        <w:annotationRef/>
      </w:r>
      <w:r>
        <w:t>Here you need to specify your entire process for model selection that Jason asked you to develop, and how you wound up using the model you did to estimate K</w:t>
      </w:r>
    </w:p>
  </w:comment>
  <w:comment w:id="57" w:author="Clay Arango" w:date="2019-01-23T12:02:00Z" w:initials="CA">
    <w:p w14:paraId="184BC8F6" w14:textId="04AB329A" w:rsidR="00561869" w:rsidRDefault="00561869">
      <w:pPr>
        <w:pStyle w:val="CommentText"/>
      </w:pPr>
      <w:r>
        <w:rPr>
          <w:rStyle w:val="CommentReference"/>
        </w:rPr>
        <w:annotationRef/>
      </w:r>
      <w:r>
        <w:t>This could imply three analytical reps, which you did not do.</w:t>
      </w:r>
    </w:p>
  </w:comment>
  <w:comment w:id="98" w:author="Clay Arango" w:date="2019-01-23T12:07:00Z" w:initials="CA">
    <w:p w14:paraId="4BB27A80" w14:textId="338F4E13" w:rsidR="00561869" w:rsidRDefault="00561869">
      <w:pPr>
        <w:pStyle w:val="CommentText"/>
      </w:pPr>
      <w:r>
        <w:rPr>
          <w:rStyle w:val="CommentReference"/>
        </w:rPr>
        <w:annotationRef/>
      </w:r>
      <w:r>
        <w:t>Put her in the acknowledgements, not here</w:t>
      </w:r>
    </w:p>
  </w:comment>
  <w:comment w:id="102" w:author="Clay Arango" w:date="2019-01-23T12:14:00Z" w:initials="CA">
    <w:p w14:paraId="6E44A85C" w14:textId="75F4B797" w:rsidR="00A13D9D" w:rsidRDefault="00A13D9D">
      <w:pPr>
        <w:pStyle w:val="CommentText"/>
      </w:pPr>
      <w:r>
        <w:rPr>
          <w:rStyle w:val="CommentReference"/>
        </w:rPr>
        <w:annotationRef/>
      </w:r>
      <w:r>
        <w:t xml:space="preserve">What is the site?  The overall study reach?  The point where you measured DO </w:t>
      </w:r>
      <w:proofErr w:type="spellStart"/>
      <w:r>
        <w:t>etc</w:t>
      </w:r>
      <w:proofErr w:type="spellEnd"/>
      <w:r>
        <w:t>?</w:t>
      </w:r>
    </w:p>
  </w:comment>
  <w:comment w:id="101" w:author="Clay Arango" w:date="2019-01-23T12:15:00Z" w:initials="CA">
    <w:p w14:paraId="48341D1B" w14:textId="1B37B48E" w:rsidR="00A13D9D" w:rsidRDefault="00A13D9D">
      <w:pPr>
        <w:pStyle w:val="CommentText"/>
      </w:pPr>
      <w:r>
        <w:rPr>
          <w:rStyle w:val="CommentReference"/>
        </w:rPr>
        <w:annotationRef/>
      </w:r>
      <w:r>
        <w:t>Phrased awkwardly. Did you use block nets at top and bottom?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1D95E" w15:done="0"/>
  <w15:commentEx w15:paraId="41B9AC52" w15:done="0"/>
  <w15:commentEx w15:paraId="3E037549" w15:done="0"/>
  <w15:commentEx w15:paraId="39061D0E" w15:done="0"/>
  <w15:commentEx w15:paraId="4131EFBC" w15:done="0"/>
  <w15:commentEx w15:paraId="569A1C24" w15:done="0"/>
  <w15:commentEx w15:paraId="55C8B8A9" w15:done="0"/>
  <w15:commentEx w15:paraId="15D319B2" w15:done="0"/>
  <w15:commentEx w15:paraId="331FF646" w15:done="0"/>
  <w15:commentEx w15:paraId="184BC8F6" w15:done="0"/>
  <w15:commentEx w15:paraId="4BB27A80" w15:done="0"/>
  <w15:commentEx w15:paraId="6E44A85C" w15:done="0"/>
  <w15:commentEx w15:paraId="48341D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E3D83" w14:textId="77777777" w:rsidR="00621A7E" w:rsidRDefault="00621A7E">
      <w:r>
        <w:separator/>
      </w:r>
    </w:p>
  </w:endnote>
  <w:endnote w:type="continuationSeparator" w:id="0">
    <w:p w14:paraId="281A9D4B" w14:textId="77777777" w:rsidR="00621A7E" w:rsidRDefault="0062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10001BF" w:csb1="00000000"/>
  </w:font>
  <w:font w:name="STHupo">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F51CE" w14:textId="77777777" w:rsidR="00882582" w:rsidRDefault="00882582" w:rsidP="00215E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020408" w14:textId="77777777" w:rsidR="00882582" w:rsidRDefault="00882582" w:rsidP="000C71C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94655979"/>
      <w:docPartObj>
        <w:docPartGallery w:val="Page Numbers (Bottom of Page)"/>
        <w:docPartUnique/>
      </w:docPartObj>
    </w:sdtPr>
    <w:sdtEndPr>
      <w:rPr>
        <w:rStyle w:val="PageNumber"/>
      </w:rPr>
    </w:sdtEndPr>
    <w:sdtContent>
      <w:p w14:paraId="08922AFD" w14:textId="1167B7A9" w:rsidR="00882582" w:rsidRDefault="00882582" w:rsidP="00E041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13D9D">
          <w:rPr>
            <w:rStyle w:val="PageNumber"/>
            <w:noProof/>
          </w:rPr>
          <w:t>4</w:t>
        </w:r>
        <w:r>
          <w:rPr>
            <w:rStyle w:val="PageNumber"/>
          </w:rPr>
          <w:fldChar w:fldCharType="end"/>
        </w:r>
      </w:p>
    </w:sdtContent>
  </w:sdt>
  <w:p w14:paraId="2D1D413A" w14:textId="77777777" w:rsidR="00882582" w:rsidRDefault="00882582" w:rsidP="000C71C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899C6" w14:textId="77777777" w:rsidR="00621A7E" w:rsidRDefault="00621A7E">
      <w:r>
        <w:separator/>
      </w:r>
    </w:p>
  </w:footnote>
  <w:footnote w:type="continuationSeparator" w:id="0">
    <w:p w14:paraId="59C5AE6A" w14:textId="77777777" w:rsidR="00621A7E" w:rsidRDefault="00621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EB0" w14:textId="77777777" w:rsidR="00882582" w:rsidRDefault="00882582" w:rsidP="00CB5C0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A249AA" w14:textId="77777777" w:rsidR="00882582" w:rsidRDefault="00882582" w:rsidP="00593D0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624D6" w14:textId="77777777" w:rsidR="00882582" w:rsidRPr="00EE6C79" w:rsidRDefault="00882582" w:rsidP="00543B3C">
    <w:pPr>
      <w:pStyle w:val="Header"/>
      <w:ind w:right="36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C946E82"/>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985443E0"/>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70803B9E"/>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92A41D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EDC7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DE2309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D6202E4"/>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3DBE253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BCB1F15"/>
    <w:multiLevelType w:val="hybridMultilevel"/>
    <w:tmpl w:val="BF5E1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027A36"/>
    <w:multiLevelType w:val="hybridMultilevel"/>
    <w:tmpl w:val="7EE80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105D4"/>
    <w:multiLevelType w:val="hybridMultilevel"/>
    <w:tmpl w:val="7CAAE5C8"/>
    <w:lvl w:ilvl="0" w:tplc="994EBE06">
      <w:start w:val="1"/>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1" w15:restartNumberingAfterBreak="0">
    <w:nsid w:val="2C416231"/>
    <w:multiLevelType w:val="hybridMultilevel"/>
    <w:tmpl w:val="94CE1B8C"/>
    <w:lvl w:ilvl="0" w:tplc="2DA806B4">
      <w:start w:val="1"/>
      <w:numFmt w:val="decimal"/>
      <w:lvlText w:val="%1"/>
      <w:lvlJc w:val="left"/>
      <w:pPr>
        <w:ind w:left="1200" w:hanging="6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58C71A8"/>
    <w:multiLevelType w:val="hybridMultilevel"/>
    <w:tmpl w:val="F09AE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2F2107"/>
    <w:multiLevelType w:val="hybridMultilevel"/>
    <w:tmpl w:val="9FFC3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9444855"/>
    <w:multiLevelType w:val="hybridMultilevel"/>
    <w:tmpl w:val="45EAB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35143A"/>
    <w:multiLevelType w:val="hybridMultilevel"/>
    <w:tmpl w:val="78FE30F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6" w15:restartNumberingAfterBreak="0">
    <w:nsid w:val="5E2F0D88"/>
    <w:multiLevelType w:val="hybridMultilevel"/>
    <w:tmpl w:val="7CC61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E262F9"/>
    <w:multiLevelType w:val="hybridMultilevel"/>
    <w:tmpl w:val="7E74A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65429A"/>
    <w:multiLevelType w:val="hybridMultilevel"/>
    <w:tmpl w:val="BBF64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886FC4"/>
    <w:multiLevelType w:val="hybridMultilevel"/>
    <w:tmpl w:val="F954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13"/>
  </w:num>
  <w:num w:numId="5">
    <w:abstractNumId w:val="19"/>
  </w:num>
  <w:num w:numId="6">
    <w:abstractNumId w:val="17"/>
  </w:num>
  <w:num w:numId="7">
    <w:abstractNumId w:val="7"/>
  </w:num>
  <w:num w:numId="8">
    <w:abstractNumId w:val="8"/>
  </w:num>
  <w:num w:numId="9">
    <w:abstractNumId w:val="16"/>
  </w:num>
  <w:num w:numId="10">
    <w:abstractNumId w:val="18"/>
  </w:num>
  <w:num w:numId="11">
    <w:abstractNumId w:val="15"/>
  </w:num>
  <w:num w:numId="12">
    <w:abstractNumId w:val="11"/>
  </w:num>
  <w:num w:numId="13">
    <w:abstractNumId w:val="10"/>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9B"/>
    <w:rsid w:val="000002F3"/>
    <w:rsid w:val="00001E26"/>
    <w:rsid w:val="000020F1"/>
    <w:rsid w:val="00002270"/>
    <w:rsid w:val="0000254A"/>
    <w:rsid w:val="00002F6D"/>
    <w:rsid w:val="000030EC"/>
    <w:rsid w:val="00003EC9"/>
    <w:rsid w:val="00006024"/>
    <w:rsid w:val="00006510"/>
    <w:rsid w:val="00006D20"/>
    <w:rsid w:val="0000713A"/>
    <w:rsid w:val="000076A7"/>
    <w:rsid w:val="00007AE2"/>
    <w:rsid w:val="00007EB9"/>
    <w:rsid w:val="000114D0"/>
    <w:rsid w:val="00011810"/>
    <w:rsid w:val="00011F7B"/>
    <w:rsid w:val="0001209D"/>
    <w:rsid w:val="000131BB"/>
    <w:rsid w:val="0001341C"/>
    <w:rsid w:val="000144AF"/>
    <w:rsid w:val="0001461F"/>
    <w:rsid w:val="00014CC2"/>
    <w:rsid w:val="00014DE5"/>
    <w:rsid w:val="0001526D"/>
    <w:rsid w:val="00016DAE"/>
    <w:rsid w:val="000179A9"/>
    <w:rsid w:val="00020988"/>
    <w:rsid w:val="00020DE3"/>
    <w:rsid w:val="00022CE6"/>
    <w:rsid w:val="00023CAD"/>
    <w:rsid w:val="00023D13"/>
    <w:rsid w:val="00024571"/>
    <w:rsid w:val="000246A2"/>
    <w:rsid w:val="00024709"/>
    <w:rsid w:val="00024A33"/>
    <w:rsid w:val="0002614D"/>
    <w:rsid w:val="000263C5"/>
    <w:rsid w:val="0002684C"/>
    <w:rsid w:val="00026FD6"/>
    <w:rsid w:val="00027004"/>
    <w:rsid w:val="0002711F"/>
    <w:rsid w:val="000271B1"/>
    <w:rsid w:val="00027222"/>
    <w:rsid w:val="0002777B"/>
    <w:rsid w:val="00027A2B"/>
    <w:rsid w:val="00027FBA"/>
    <w:rsid w:val="0003014F"/>
    <w:rsid w:val="000305E8"/>
    <w:rsid w:val="00031484"/>
    <w:rsid w:val="000317B9"/>
    <w:rsid w:val="000317DC"/>
    <w:rsid w:val="00031EC8"/>
    <w:rsid w:val="000322FA"/>
    <w:rsid w:val="00032740"/>
    <w:rsid w:val="00032B95"/>
    <w:rsid w:val="00032EBB"/>
    <w:rsid w:val="000330B0"/>
    <w:rsid w:val="000333B0"/>
    <w:rsid w:val="00033497"/>
    <w:rsid w:val="00033589"/>
    <w:rsid w:val="000335BC"/>
    <w:rsid w:val="00033DD3"/>
    <w:rsid w:val="00033E74"/>
    <w:rsid w:val="000342F4"/>
    <w:rsid w:val="00034730"/>
    <w:rsid w:val="00034ED4"/>
    <w:rsid w:val="00035244"/>
    <w:rsid w:val="00035285"/>
    <w:rsid w:val="00036755"/>
    <w:rsid w:val="00037637"/>
    <w:rsid w:val="00037F2B"/>
    <w:rsid w:val="000400D9"/>
    <w:rsid w:val="00040975"/>
    <w:rsid w:val="0004149C"/>
    <w:rsid w:val="00041926"/>
    <w:rsid w:val="00041D25"/>
    <w:rsid w:val="00041F13"/>
    <w:rsid w:val="00042E92"/>
    <w:rsid w:val="00043A7A"/>
    <w:rsid w:val="00044D72"/>
    <w:rsid w:val="00046CE9"/>
    <w:rsid w:val="00047175"/>
    <w:rsid w:val="0004767B"/>
    <w:rsid w:val="00047723"/>
    <w:rsid w:val="000509FF"/>
    <w:rsid w:val="00051682"/>
    <w:rsid w:val="000518ED"/>
    <w:rsid w:val="00052756"/>
    <w:rsid w:val="00052F81"/>
    <w:rsid w:val="000542C5"/>
    <w:rsid w:val="00054D48"/>
    <w:rsid w:val="0005508E"/>
    <w:rsid w:val="00055259"/>
    <w:rsid w:val="00055586"/>
    <w:rsid w:val="00055C78"/>
    <w:rsid w:val="00056269"/>
    <w:rsid w:val="000570C5"/>
    <w:rsid w:val="00057537"/>
    <w:rsid w:val="00057580"/>
    <w:rsid w:val="000577EF"/>
    <w:rsid w:val="00057883"/>
    <w:rsid w:val="00057B2A"/>
    <w:rsid w:val="00061193"/>
    <w:rsid w:val="00061EB9"/>
    <w:rsid w:val="00062478"/>
    <w:rsid w:val="00062C7D"/>
    <w:rsid w:val="00063735"/>
    <w:rsid w:val="000646D5"/>
    <w:rsid w:val="00064A61"/>
    <w:rsid w:val="000655FF"/>
    <w:rsid w:val="00065DC3"/>
    <w:rsid w:val="0006739A"/>
    <w:rsid w:val="000675B7"/>
    <w:rsid w:val="00067A79"/>
    <w:rsid w:val="00070E33"/>
    <w:rsid w:val="00071507"/>
    <w:rsid w:val="000716C1"/>
    <w:rsid w:val="00071F2E"/>
    <w:rsid w:val="00072313"/>
    <w:rsid w:val="000725BF"/>
    <w:rsid w:val="00072DA9"/>
    <w:rsid w:val="00073532"/>
    <w:rsid w:val="000744A2"/>
    <w:rsid w:val="000749A6"/>
    <w:rsid w:val="00075F26"/>
    <w:rsid w:val="0008018F"/>
    <w:rsid w:val="00080328"/>
    <w:rsid w:val="00080384"/>
    <w:rsid w:val="00080CD6"/>
    <w:rsid w:val="00081414"/>
    <w:rsid w:val="00082D4B"/>
    <w:rsid w:val="00082DFA"/>
    <w:rsid w:val="00083228"/>
    <w:rsid w:val="00083BC0"/>
    <w:rsid w:val="00083FB5"/>
    <w:rsid w:val="000842F7"/>
    <w:rsid w:val="00084E36"/>
    <w:rsid w:val="0008545E"/>
    <w:rsid w:val="00085DA3"/>
    <w:rsid w:val="00086B48"/>
    <w:rsid w:val="00086DC5"/>
    <w:rsid w:val="0008752D"/>
    <w:rsid w:val="00090591"/>
    <w:rsid w:val="00091406"/>
    <w:rsid w:val="0009395D"/>
    <w:rsid w:val="00093ACB"/>
    <w:rsid w:val="00093FD5"/>
    <w:rsid w:val="00094A5C"/>
    <w:rsid w:val="000958F3"/>
    <w:rsid w:val="000959F8"/>
    <w:rsid w:val="000969EF"/>
    <w:rsid w:val="000A0642"/>
    <w:rsid w:val="000A0FE2"/>
    <w:rsid w:val="000A0FF9"/>
    <w:rsid w:val="000A17A5"/>
    <w:rsid w:val="000A17AA"/>
    <w:rsid w:val="000A19B3"/>
    <w:rsid w:val="000A271B"/>
    <w:rsid w:val="000A2A70"/>
    <w:rsid w:val="000A2FBA"/>
    <w:rsid w:val="000A4465"/>
    <w:rsid w:val="000A4E91"/>
    <w:rsid w:val="000A60E3"/>
    <w:rsid w:val="000A6921"/>
    <w:rsid w:val="000A7218"/>
    <w:rsid w:val="000A7938"/>
    <w:rsid w:val="000B1163"/>
    <w:rsid w:val="000B1942"/>
    <w:rsid w:val="000B22E9"/>
    <w:rsid w:val="000B2C4F"/>
    <w:rsid w:val="000B2EA8"/>
    <w:rsid w:val="000B46A6"/>
    <w:rsid w:val="000B6248"/>
    <w:rsid w:val="000B6D32"/>
    <w:rsid w:val="000B6F52"/>
    <w:rsid w:val="000B70D7"/>
    <w:rsid w:val="000B7BC4"/>
    <w:rsid w:val="000B7CE3"/>
    <w:rsid w:val="000C0693"/>
    <w:rsid w:val="000C0DC4"/>
    <w:rsid w:val="000C10EA"/>
    <w:rsid w:val="000C1C27"/>
    <w:rsid w:val="000C1C63"/>
    <w:rsid w:val="000C219F"/>
    <w:rsid w:val="000C30A4"/>
    <w:rsid w:val="000C4407"/>
    <w:rsid w:val="000C47F3"/>
    <w:rsid w:val="000C5281"/>
    <w:rsid w:val="000C60C0"/>
    <w:rsid w:val="000C6121"/>
    <w:rsid w:val="000C6BCA"/>
    <w:rsid w:val="000C70D5"/>
    <w:rsid w:val="000C710F"/>
    <w:rsid w:val="000C71CE"/>
    <w:rsid w:val="000C724C"/>
    <w:rsid w:val="000C75F3"/>
    <w:rsid w:val="000C7C31"/>
    <w:rsid w:val="000C7CAD"/>
    <w:rsid w:val="000C7DEB"/>
    <w:rsid w:val="000D06A3"/>
    <w:rsid w:val="000D0AAF"/>
    <w:rsid w:val="000D0CED"/>
    <w:rsid w:val="000D0D51"/>
    <w:rsid w:val="000D1464"/>
    <w:rsid w:val="000D1A40"/>
    <w:rsid w:val="000D1FE3"/>
    <w:rsid w:val="000D2F7F"/>
    <w:rsid w:val="000D3AF1"/>
    <w:rsid w:val="000D4161"/>
    <w:rsid w:val="000D4398"/>
    <w:rsid w:val="000D4454"/>
    <w:rsid w:val="000D46EC"/>
    <w:rsid w:val="000D4810"/>
    <w:rsid w:val="000D5305"/>
    <w:rsid w:val="000D7DF3"/>
    <w:rsid w:val="000E0247"/>
    <w:rsid w:val="000E026D"/>
    <w:rsid w:val="000E043B"/>
    <w:rsid w:val="000E17AC"/>
    <w:rsid w:val="000E2222"/>
    <w:rsid w:val="000E2ABC"/>
    <w:rsid w:val="000E2FC2"/>
    <w:rsid w:val="000E32EF"/>
    <w:rsid w:val="000E398B"/>
    <w:rsid w:val="000E3A72"/>
    <w:rsid w:val="000E3CE3"/>
    <w:rsid w:val="000E3E1B"/>
    <w:rsid w:val="000E4050"/>
    <w:rsid w:val="000E40E0"/>
    <w:rsid w:val="000E61F3"/>
    <w:rsid w:val="000E63CE"/>
    <w:rsid w:val="000E676D"/>
    <w:rsid w:val="000E69F5"/>
    <w:rsid w:val="000E6E21"/>
    <w:rsid w:val="000E76D3"/>
    <w:rsid w:val="000F00D7"/>
    <w:rsid w:val="000F02E7"/>
    <w:rsid w:val="000F06F7"/>
    <w:rsid w:val="000F0EC2"/>
    <w:rsid w:val="000F1D43"/>
    <w:rsid w:val="000F3426"/>
    <w:rsid w:val="000F3440"/>
    <w:rsid w:val="000F3DF0"/>
    <w:rsid w:val="000F4886"/>
    <w:rsid w:val="000F4FD5"/>
    <w:rsid w:val="000F5109"/>
    <w:rsid w:val="000F5203"/>
    <w:rsid w:val="000F5345"/>
    <w:rsid w:val="000F5754"/>
    <w:rsid w:val="000F57E1"/>
    <w:rsid w:val="000F6196"/>
    <w:rsid w:val="000F6545"/>
    <w:rsid w:val="000F6620"/>
    <w:rsid w:val="000F7A52"/>
    <w:rsid w:val="000F7A65"/>
    <w:rsid w:val="000F7D47"/>
    <w:rsid w:val="00101023"/>
    <w:rsid w:val="00101348"/>
    <w:rsid w:val="00101C73"/>
    <w:rsid w:val="00102BB0"/>
    <w:rsid w:val="0010323D"/>
    <w:rsid w:val="00104037"/>
    <w:rsid w:val="00105916"/>
    <w:rsid w:val="0010633B"/>
    <w:rsid w:val="00106486"/>
    <w:rsid w:val="00106A9A"/>
    <w:rsid w:val="00107D0D"/>
    <w:rsid w:val="00110224"/>
    <w:rsid w:val="00110963"/>
    <w:rsid w:val="00111EFB"/>
    <w:rsid w:val="00113D0B"/>
    <w:rsid w:val="001140AD"/>
    <w:rsid w:val="00114D46"/>
    <w:rsid w:val="001152CA"/>
    <w:rsid w:val="00116487"/>
    <w:rsid w:val="00117155"/>
    <w:rsid w:val="00117E78"/>
    <w:rsid w:val="00117E7E"/>
    <w:rsid w:val="00120381"/>
    <w:rsid w:val="00121993"/>
    <w:rsid w:val="00121A46"/>
    <w:rsid w:val="0012229B"/>
    <w:rsid w:val="00122D1E"/>
    <w:rsid w:val="001232F4"/>
    <w:rsid w:val="00123A2F"/>
    <w:rsid w:val="00123F3A"/>
    <w:rsid w:val="00124581"/>
    <w:rsid w:val="00125681"/>
    <w:rsid w:val="00125CD3"/>
    <w:rsid w:val="00125D02"/>
    <w:rsid w:val="001262A3"/>
    <w:rsid w:val="00126415"/>
    <w:rsid w:val="00126D32"/>
    <w:rsid w:val="00126FDF"/>
    <w:rsid w:val="001277CF"/>
    <w:rsid w:val="00131560"/>
    <w:rsid w:val="00132C19"/>
    <w:rsid w:val="001337AC"/>
    <w:rsid w:val="00133859"/>
    <w:rsid w:val="0013498B"/>
    <w:rsid w:val="00135208"/>
    <w:rsid w:val="001357CB"/>
    <w:rsid w:val="00135813"/>
    <w:rsid w:val="00135EEF"/>
    <w:rsid w:val="00136691"/>
    <w:rsid w:val="00137E2C"/>
    <w:rsid w:val="00140DC2"/>
    <w:rsid w:val="001417E2"/>
    <w:rsid w:val="001440F8"/>
    <w:rsid w:val="00144164"/>
    <w:rsid w:val="00145367"/>
    <w:rsid w:val="0014639E"/>
    <w:rsid w:val="00146BE4"/>
    <w:rsid w:val="00147465"/>
    <w:rsid w:val="00147807"/>
    <w:rsid w:val="001500E1"/>
    <w:rsid w:val="0015048C"/>
    <w:rsid w:val="00150519"/>
    <w:rsid w:val="00152269"/>
    <w:rsid w:val="00152B44"/>
    <w:rsid w:val="0015324B"/>
    <w:rsid w:val="0015351C"/>
    <w:rsid w:val="0015580D"/>
    <w:rsid w:val="00155EB3"/>
    <w:rsid w:val="001560BA"/>
    <w:rsid w:val="001574C3"/>
    <w:rsid w:val="00160D72"/>
    <w:rsid w:val="00161D2F"/>
    <w:rsid w:val="00161EEB"/>
    <w:rsid w:val="00161F90"/>
    <w:rsid w:val="00161FB0"/>
    <w:rsid w:val="00162488"/>
    <w:rsid w:val="0016304B"/>
    <w:rsid w:val="00163230"/>
    <w:rsid w:val="001634E4"/>
    <w:rsid w:val="00164B6C"/>
    <w:rsid w:val="00164D38"/>
    <w:rsid w:val="00165015"/>
    <w:rsid w:val="00165F29"/>
    <w:rsid w:val="00165FA5"/>
    <w:rsid w:val="001671D3"/>
    <w:rsid w:val="00167412"/>
    <w:rsid w:val="00170B83"/>
    <w:rsid w:val="00170F4A"/>
    <w:rsid w:val="00171278"/>
    <w:rsid w:val="001712EF"/>
    <w:rsid w:val="00171955"/>
    <w:rsid w:val="00171C8E"/>
    <w:rsid w:val="00172153"/>
    <w:rsid w:val="00174141"/>
    <w:rsid w:val="0017414E"/>
    <w:rsid w:val="00174758"/>
    <w:rsid w:val="001754FA"/>
    <w:rsid w:val="001755C6"/>
    <w:rsid w:val="00175A4F"/>
    <w:rsid w:val="00176994"/>
    <w:rsid w:val="00177B17"/>
    <w:rsid w:val="0018015A"/>
    <w:rsid w:val="00180344"/>
    <w:rsid w:val="00180799"/>
    <w:rsid w:val="00180E70"/>
    <w:rsid w:val="00180FEF"/>
    <w:rsid w:val="0018217A"/>
    <w:rsid w:val="00182553"/>
    <w:rsid w:val="0018283E"/>
    <w:rsid w:val="00182D0F"/>
    <w:rsid w:val="00182E62"/>
    <w:rsid w:val="0018330E"/>
    <w:rsid w:val="00184C2D"/>
    <w:rsid w:val="001850AA"/>
    <w:rsid w:val="00185A92"/>
    <w:rsid w:val="00186BD7"/>
    <w:rsid w:val="00187BA4"/>
    <w:rsid w:val="00190035"/>
    <w:rsid w:val="0019042D"/>
    <w:rsid w:val="00190ECF"/>
    <w:rsid w:val="001915BF"/>
    <w:rsid w:val="00191736"/>
    <w:rsid w:val="001918FC"/>
    <w:rsid w:val="0019332F"/>
    <w:rsid w:val="001939DE"/>
    <w:rsid w:val="00193AAB"/>
    <w:rsid w:val="001940E9"/>
    <w:rsid w:val="00194276"/>
    <w:rsid w:val="0019427F"/>
    <w:rsid w:val="00194D65"/>
    <w:rsid w:val="001951E1"/>
    <w:rsid w:val="0019578F"/>
    <w:rsid w:val="001957A8"/>
    <w:rsid w:val="00195F22"/>
    <w:rsid w:val="001964C2"/>
    <w:rsid w:val="001966B0"/>
    <w:rsid w:val="00196CBD"/>
    <w:rsid w:val="00197689"/>
    <w:rsid w:val="001A021F"/>
    <w:rsid w:val="001A07D1"/>
    <w:rsid w:val="001A1F37"/>
    <w:rsid w:val="001A21A6"/>
    <w:rsid w:val="001A25ED"/>
    <w:rsid w:val="001A313A"/>
    <w:rsid w:val="001A329B"/>
    <w:rsid w:val="001A3C3B"/>
    <w:rsid w:val="001A3CE1"/>
    <w:rsid w:val="001A3FFE"/>
    <w:rsid w:val="001A4177"/>
    <w:rsid w:val="001A4446"/>
    <w:rsid w:val="001A4CFC"/>
    <w:rsid w:val="001A51F6"/>
    <w:rsid w:val="001A5FED"/>
    <w:rsid w:val="001A602C"/>
    <w:rsid w:val="001A65C7"/>
    <w:rsid w:val="001A7220"/>
    <w:rsid w:val="001A757E"/>
    <w:rsid w:val="001A7F52"/>
    <w:rsid w:val="001B1C87"/>
    <w:rsid w:val="001B2531"/>
    <w:rsid w:val="001B259F"/>
    <w:rsid w:val="001B29D5"/>
    <w:rsid w:val="001B337F"/>
    <w:rsid w:val="001B35AF"/>
    <w:rsid w:val="001B3BDF"/>
    <w:rsid w:val="001B4020"/>
    <w:rsid w:val="001B4F87"/>
    <w:rsid w:val="001B5436"/>
    <w:rsid w:val="001B67CF"/>
    <w:rsid w:val="001B6988"/>
    <w:rsid w:val="001B6D8F"/>
    <w:rsid w:val="001B795D"/>
    <w:rsid w:val="001C004D"/>
    <w:rsid w:val="001C025B"/>
    <w:rsid w:val="001C1527"/>
    <w:rsid w:val="001C1750"/>
    <w:rsid w:val="001C192E"/>
    <w:rsid w:val="001C1D8D"/>
    <w:rsid w:val="001C28D4"/>
    <w:rsid w:val="001C2DA3"/>
    <w:rsid w:val="001C31B6"/>
    <w:rsid w:val="001C31C2"/>
    <w:rsid w:val="001C58A9"/>
    <w:rsid w:val="001C5FA2"/>
    <w:rsid w:val="001C5FEB"/>
    <w:rsid w:val="001C6239"/>
    <w:rsid w:val="001C628F"/>
    <w:rsid w:val="001C63E4"/>
    <w:rsid w:val="001C66FC"/>
    <w:rsid w:val="001C7648"/>
    <w:rsid w:val="001D06B4"/>
    <w:rsid w:val="001D0C5B"/>
    <w:rsid w:val="001D0EB1"/>
    <w:rsid w:val="001D1AE7"/>
    <w:rsid w:val="001D2093"/>
    <w:rsid w:val="001D2F1F"/>
    <w:rsid w:val="001D35E8"/>
    <w:rsid w:val="001D389E"/>
    <w:rsid w:val="001D429D"/>
    <w:rsid w:val="001D48F1"/>
    <w:rsid w:val="001D540D"/>
    <w:rsid w:val="001D5531"/>
    <w:rsid w:val="001D5580"/>
    <w:rsid w:val="001D57DF"/>
    <w:rsid w:val="001D6D64"/>
    <w:rsid w:val="001E0118"/>
    <w:rsid w:val="001E0374"/>
    <w:rsid w:val="001E0D97"/>
    <w:rsid w:val="001E130C"/>
    <w:rsid w:val="001E176E"/>
    <w:rsid w:val="001E1A79"/>
    <w:rsid w:val="001E1E4A"/>
    <w:rsid w:val="001E29CC"/>
    <w:rsid w:val="001E444B"/>
    <w:rsid w:val="001E468E"/>
    <w:rsid w:val="001E4AA7"/>
    <w:rsid w:val="001E5219"/>
    <w:rsid w:val="001E57E6"/>
    <w:rsid w:val="001E5CBB"/>
    <w:rsid w:val="001E6E94"/>
    <w:rsid w:val="001E771C"/>
    <w:rsid w:val="001E7DAA"/>
    <w:rsid w:val="001F16F1"/>
    <w:rsid w:val="001F1921"/>
    <w:rsid w:val="001F1CEA"/>
    <w:rsid w:val="001F364B"/>
    <w:rsid w:val="001F37E6"/>
    <w:rsid w:val="001F3966"/>
    <w:rsid w:val="001F47BC"/>
    <w:rsid w:val="001F4A37"/>
    <w:rsid w:val="001F52A0"/>
    <w:rsid w:val="001F6032"/>
    <w:rsid w:val="001F66CF"/>
    <w:rsid w:val="001F6A2B"/>
    <w:rsid w:val="00200520"/>
    <w:rsid w:val="00200E09"/>
    <w:rsid w:val="00201BB1"/>
    <w:rsid w:val="00201F14"/>
    <w:rsid w:val="00202100"/>
    <w:rsid w:val="002032ED"/>
    <w:rsid w:val="00203803"/>
    <w:rsid w:val="002041DB"/>
    <w:rsid w:val="00204464"/>
    <w:rsid w:val="00204A08"/>
    <w:rsid w:val="0020602E"/>
    <w:rsid w:val="00206FF1"/>
    <w:rsid w:val="002075C4"/>
    <w:rsid w:val="002077AA"/>
    <w:rsid w:val="00210D1A"/>
    <w:rsid w:val="0021163C"/>
    <w:rsid w:val="00212193"/>
    <w:rsid w:val="002121F2"/>
    <w:rsid w:val="00212448"/>
    <w:rsid w:val="0021247A"/>
    <w:rsid w:val="00213B91"/>
    <w:rsid w:val="002143B7"/>
    <w:rsid w:val="00214842"/>
    <w:rsid w:val="00215336"/>
    <w:rsid w:val="002159DC"/>
    <w:rsid w:val="00215DAA"/>
    <w:rsid w:val="00215E25"/>
    <w:rsid w:val="00216224"/>
    <w:rsid w:val="002166C8"/>
    <w:rsid w:val="00221280"/>
    <w:rsid w:val="0022177E"/>
    <w:rsid w:val="00221CDC"/>
    <w:rsid w:val="00222A92"/>
    <w:rsid w:val="0022354E"/>
    <w:rsid w:val="00223AB3"/>
    <w:rsid w:val="00223B78"/>
    <w:rsid w:val="00223FC7"/>
    <w:rsid w:val="00224BD8"/>
    <w:rsid w:val="00224DE8"/>
    <w:rsid w:val="002254A2"/>
    <w:rsid w:val="002256B4"/>
    <w:rsid w:val="00226729"/>
    <w:rsid w:val="002272BA"/>
    <w:rsid w:val="00227515"/>
    <w:rsid w:val="0022760C"/>
    <w:rsid w:val="0023026C"/>
    <w:rsid w:val="002303B0"/>
    <w:rsid w:val="00231A3B"/>
    <w:rsid w:val="00231FA1"/>
    <w:rsid w:val="002321FE"/>
    <w:rsid w:val="002332CA"/>
    <w:rsid w:val="00233A86"/>
    <w:rsid w:val="0023455F"/>
    <w:rsid w:val="0023489D"/>
    <w:rsid w:val="002355B8"/>
    <w:rsid w:val="0023574E"/>
    <w:rsid w:val="00235A2B"/>
    <w:rsid w:val="00236DD1"/>
    <w:rsid w:val="00237E8A"/>
    <w:rsid w:val="00240BDC"/>
    <w:rsid w:val="00240CBF"/>
    <w:rsid w:val="00241593"/>
    <w:rsid w:val="00242DBF"/>
    <w:rsid w:val="0024316A"/>
    <w:rsid w:val="00243917"/>
    <w:rsid w:val="0024456F"/>
    <w:rsid w:val="002449CB"/>
    <w:rsid w:val="00245C4B"/>
    <w:rsid w:val="00245CF8"/>
    <w:rsid w:val="00246F3A"/>
    <w:rsid w:val="00250794"/>
    <w:rsid w:val="002507F9"/>
    <w:rsid w:val="00250BF0"/>
    <w:rsid w:val="00251C82"/>
    <w:rsid w:val="0025251C"/>
    <w:rsid w:val="002526AA"/>
    <w:rsid w:val="00253229"/>
    <w:rsid w:val="00253CCB"/>
    <w:rsid w:val="002545A0"/>
    <w:rsid w:val="00254889"/>
    <w:rsid w:val="002554AB"/>
    <w:rsid w:val="00255BF5"/>
    <w:rsid w:val="00255F9C"/>
    <w:rsid w:val="00260779"/>
    <w:rsid w:val="00260795"/>
    <w:rsid w:val="00261A28"/>
    <w:rsid w:val="00261ABF"/>
    <w:rsid w:val="00261C3E"/>
    <w:rsid w:val="00261E64"/>
    <w:rsid w:val="00262BFA"/>
    <w:rsid w:val="0026350F"/>
    <w:rsid w:val="00263BB3"/>
    <w:rsid w:val="00264C60"/>
    <w:rsid w:val="002652C6"/>
    <w:rsid w:val="002669EF"/>
    <w:rsid w:val="00266C27"/>
    <w:rsid w:val="00267306"/>
    <w:rsid w:val="002675C7"/>
    <w:rsid w:val="002707C5"/>
    <w:rsid w:val="00270B26"/>
    <w:rsid w:val="00270BF1"/>
    <w:rsid w:val="00270C52"/>
    <w:rsid w:val="0027107F"/>
    <w:rsid w:val="00271105"/>
    <w:rsid w:val="002711CF"/>
    <w:rsid w:val="002718A5"/>
    <w:rsid w:val="00271C31"/>
    <w:rsid w:val="00271D00"/>
    <w:rsid w:val="002735E4"/>
    <w:rsid w:val="00273D39"/>
    <w:rsid w:val="00273D59"/>
    <w:rsid w:val="00274348"/>
    <w:rsid w:val="002745C2"/>
    <w:rsid w:val="0027575B"/>
    <w:rsid w:val="0027586B"/>
    <w:rsid w:val="002759AE"/>
    <w:rsid w:val="00275CB7"/>
    <w:rsid w:val="00276715"/>
    <w:rsid w:val="00276A45"/>
    <w:rsid w:val="00277F6C"/>
    <w:rsid w:val="002800A0"/>
    <w:rsid w:val="00280184"/>
    <w:rsid w:val="00281E4B"/>
    <w:rsid w:val="002829AC"/>
    <w:rsid w:val="002834D3"/>
    <w:rsid w:val="00283557"/>
    <w:rsid w:val="00283CDF"/>
    <w:rsid w:val="0028423C"/>
    <w:rsid w:val="00284523"/>
    <w:rsid w:val="002847E7"/>
    <w:rsid w:val="00284BD7"/>
    <w:rsid w:val="00285B7F"/>
    <w:rsid w:val="0028611B"/>
    <w:rsid w:val="00286E4D"/>
    <w:rsid w:val="0029021B"/>
    <w:rsid w:val="0029082E"/>
    <w:rsid w:val="00290A14"/>
    <w:rsid w:val="00291013"/>
    <w:rsid w:val="002910AB"/>
    <w:rsid w:val="0029112D"/>
    <w:rsid w:val="0029147F"/>
    <w:rsid w:val="00291A6D"/>
    <w:rsid w:val="00291A6F"/>
    <w:rsid w:val="00291F1A"/>
    <w:rsid w:val="00292282"/>
    <w:rsid w:val="00292689"/>
    <w:rsid w:val="00292C81"/>
    <w:rsid w:val="0029394F"/>
    <w:rsid w:val="00293982"/>
    <w:rsid w:val="00293AC0"/>
    <w:rsid w:val="00294C13"/>
    <w:rsid w:val="00294E47"/>
    <w:rsid w:val="00295129"/>
    <w:rsid w:val="002953A8"/>
    <w:rsid w:val="002957E8"/>
    <w:rsid w:val="00295854"/>
    <w:rsid w:val="002959E4"/>
    <w:rsid w:val="00295DB3"/>
    <w:rsid w:val="00296430"/>
    <w:rsid w:val="00296D72"/>
    <w:rsid w:val="002A0814"/>
    <w:rsid w:val="002A2519"/>
    <w:rsid w:val="002A2A77"/>
    <w:rsid w:val="002A2ABD"/>
    <w:rsid w:val="002A32DD"/>
    <w:rsid w:val="002A33CF"/>
    <w:rsid w:val="002A3A0B"/>
    <w:rsid w:val="002A3A4B"/>
    <w:rsid w:val="002A4474"/>
    <w:rsid w:val="002A4824"/>
    <w:rsid w:val="002A4C97"/>
    <w:rsid w:val="002A722C"/>
    <w:rsid w:val="002B0009"/>
    <w:rsid w:val="002B013A"/>
    <w:rsid w:val="002B05F9"/>
    <w:rsid w:val="002B1B1D"/>
    <w:rsid w:val="002B1DB1"/>
    <w:rsid w:val="002B1E96"/>
    <w:rsid w:val="002B2CC9"/>
    <w:rsid w:val="002B2D7E"/>
    <w:rsid w:val="002B342D"/>
    <w:rsid w:val="002B3F62"/>
    <w:rsid w:val="002B3FD2"/>
    <w:rsid w:val="002B47CC"/>
    <w:rsid w:val="002C0B75"/>
    <w:rsid w:val="002C0BEF"/>
    <w:rsid w:val="002C0D2D"/>
    <w:rsid w:val="002C17D4"/>
    <w:rsid w:val="002C21A5"/>
    <w:rsid w:val="002C2F39"/>
    <w:rsid w:val="002C353C"/>
    <w:rsid w:val="002C45C4"/>
    <w:rsid w:val="002C4BE8"/>
    <w:rsid w:val="002C4CB2"/>
    <w:rsid w:val="002C4D14"/>
    <w:rsid w:val="002C61CC"/>
    <w:rsid w:val="002C7E71"/>
    <w:rsid w:val="002C7FAC"/>
    <w:rsid w:val="002D0337"/>
    <w:rsid w:val="002D0DCC"/>
    <w:rsid w:val="002D0E24"/>
    <w:rsid w:val="002D0E76"/>
    <w:rsid w:val="002D176C"/>
    <w:rsid w:val="002D1A97"/>
    <w:rsid w:val="002D2186"/>
    <w:rsid w:val="002D262F"/>
    <w:rsid w:val="002D3024"/>
    <w:rsid w:val="002D3CD6"/>
    <w:rsid w:val="002D3CD9"/>
    <w:rsid w:val="002D45C3"/>
    <w:rsid w:val="002D59AC"/>
    <w:rsid w:val="002D67A2"/>
    <w:rsid w:val="002D6F45"/>
    <w:rsid w:val="002D6FA7"/>
    <w:rsid w:val="002D6FFE"/>
    <w:rsid w:val="002D7405"/>
    <w:rsid w:val="002D79BC"/>
    <w:rsid w:val="002D7E07"/>
    <w:rsid w:val="002E02AE"/>
    <w:rsid w:val="002E0328"/>
    <w:rsid w:val="002E07AE"/>
    <w:rsid w:val="002E0C3A"/>
    <w:rsid w:val="002E13CD"/>
    <w:rsid w:val="002E14B6"/>
    <w:rsid w:val="002E22A2"/>
    <w:rsid w:val="002E2E10"/>
    <w:rsid w:val="002E3224"/>
    <w:rsid w:val="002E32C1"/>
    <w:rsid w:val="002E3839"/>
    <w:rsid w:val="002E4071"/>
    <w:rsid w:val="002E4B2F"/>
    <w:rsid w:val="002E53AF"/>
    <w:rsid w:val="002E58F6"/>
    <w:rsid w:val="002E5FED"/>
    <w:rsid w:val="002E612A"/>
    <w:rsid w:val="002E6450"/>
    <w:rsid w:val="002E646A"/>
    <w:rsid w:val="002E6892"/>
    <w:rsid w:val="002E6AF0"/>
    <w:rsid w:val="002F0CA4"/>
    <w:rsid w:val="002F19BC"/>
    <w:rsid w:val="002F1C9B"/>
    <w:rsid w:val="002F26A3"/>
    <w:rsid w:val="002F2961"/>
    <w:rsid w:val="002F2A14"/>
    <w:rsid w:val="002F4DBF"/>
    <w:rsid w:val="002F5A83"/>
    <w:rsid w:val="002F678A"/>
    <w:rsid w:val="002F6BC2"/>
    <w:rsid w:val="002F72EE"/>
    <w:rsid w:val="00301562"/>
    <w:rsid w:val="003016A8"/>
    <w:rsid w:val="0030179A"/>
    <w:rsid w:val="00302084"/>
    <w:rsid w:val="00302B34"/>
    <w:rsid w:val="00302BB9"/>
    <w:rsid w:val="00302FDB"/>
    <w:rsid w:val="003056B0"/>
    <w:rsid w:val="00305EB8"/>
    <w:rsid w:val="0030673F"/>
    <w:rsid w:val="00306B32"/>
    <w:rsid w:val="003077DC"/>
    <w:rsid w:val="003077E3"/>
    <w:rsid w:val="0031101A"/>
    <w:rsid w:val="003115C4"/>
    <w:rsid w:val="00312543"/>
    <w:rsid w:val="003127B4"/>
    <w:rsid w:val="00312EB2"/>
    <w:rsid w:val="003145D8"/>
    <w:rsid w:val="003148F6"/>
    <w:rsid w:val="003148F8"/>
    <w:rsid w:val="00314976"/>
    <w:rsid w:val="00315087"/>
    <w:rsid w:val="00315550"/>
    <w:rsid w:val="003173C3"/>
    <w:rsid w:val="00317ABC"/>
    <w:rsid w:val="00317FC5"/>
    <w:rsid w:val="00320D50"/>
    <w:rsid w:val="00321297"/>
    <w:rsid w:val="00321328"/>
    <w:rsid w:val="00321B9E"/>
    <w:rsid w:val="00321C40"/>
    <w:rsid w:val="00322CBA"/>
    <w:rsid w:val="00323259"/>
    <w:rsid w:val="00323F07"/>
    <w:rsid w:val="0032409E"/>
    <w:rsid w:val="003255A0"/>
    <w:rsid w:val="003258E5"/>
    <w:rsid w:val="003302DA"/>
    <w:rsid w:val="00330EBE"/>
    <w:rsid w:val="00331BD1"/>
    <w:rsid w:val="00333429"/>
    <w:rsid w:val="00333C77"/>
    <w:rsid w:val="00333F36"/>
    <w:rsid w:val="00335476"/>
    <w:rsid w:val="00336379"/>
    <w:rsid w:val="00336A84"/>
    <w:rsid w:val="003370A6"/>
    <w:rsid w:val="0033727A"/>
    <w:rsid w:val="003375A9"/>
    <w:rsid w:val="00337982"/>
    <w:rsid w:val="00341200"/>
    <w:rsid w:val="003416D8"/>
    <w:rsid w:val="003419CA"/>
    <w:rsid w:val="0034460A"/>
    <w:rsid w:val="00344654"/>
    <w:rsid w:val="00345162"/>
    <w:rsid w:val="00345AF5"/>
    <w:rsid w:val="0034647F"/>
    <w:rsid w:val="0034651B"/>
    <w:rsid w:val="00346F64"/>
    <w:rsid w:val="00346FCD"/>
    <w:rsid w:val="00347204"/>
    <w:rsid w:val="00347307"/>
    <w:rsid w:val="003476BD"/>
    <w:rsid w:val="00347E70"/>
    <w:rsid w:val="00350AE3"/>
    <w:rsid w:val="00350BED"/>
    <w:rsid w:val="0035112D"/>
    <w:rsid w:val="00351243"/>
    <w:rsid w:val="00351C22"/>
    <w:rsid w:val="003526C8"/>
    <w:rsid w:val="003529B7"/>
    <w:rsid w:val="0035323A"/>
    <w:rsid w:val="003532EF"/>
    <w:rsid w:val="00353DC6"/>
    <w:rsid w:val="003545CD"/>
    <w:rsid w:val="003546CE"/>
    <w:rsid w:val="00354C6C"/>
    <w:rsid w:val="00356061"/>
    <w:rsid w:val="00356078"/>
    <w:rsid w:val="00356260"/>
    <w:rsid w:val="0035639F"/>
    <w:rsid w:val="00356B40"/>
    <w:rsid w:val="00357985"/>
    <w:rsid w:val="003603C7"/>
    <w:rsid w:val="003609B2"/>
    <w:rsid w:val="00360E36"/>
    <w:rsid w:val="003611F0"/>
    <w:rsid w:val="00361255"/>
    <w:rsid w:val="00362013"/>
    <w:rsid w:val="003631B0"/>
    <w:rsid w:val="003640DE"/>
    <w:rsid w:val="0036596F"/>
    <w:rsid w:val="003665FA"/>
    <w:rsid w:val="0036672E"/>
    <w:rsid w:val="00367598"/>
    <w:rsid w:val="00367847"/>
    <w:rsid w:val="00370E0B"/>
    <w:rsid w:val="00371119"/>
    <w:rsid w:val="0037115A"/>
    <w:rsid w:val="003713FD"/>
    <w:rsid w:val="00371566"/>
    <w:rsid w:val="003722EA"/>
    <w:rsid w:val="003726F7"/>
    <w:rsid w:val="00372841"/>
    <w:rsid w:val="00372E0B"/>
    <w:rsid w:val="00372EB0"/>
    <w:rsid w:val="00373835"/>
    <w:rsid w:val="00373948"/>
    <w:rsid w:val="00375514"/>
    <w:rsid w:val="0037686F"/>
    <w:rsid w:val="00376B98"/>
    <w:rsid w:val="00376BDA"/>
    <w:rsid w:val="00376E79"/>
    <w:rsid w:val="00377B33"/>
    <w:rsid w:val="003801E4"/>
    <w:rsid w:val="003809F1"/>
    <w:rsid w:val="0038160F"/>
    <w:rsid w:val="00381709"/>
    <w:rsid w:val="003817B8"/>
    <w:rsid w:val="0038195D"/>
    <w:rsid w:val="00381AEE"/>
    <w:rsid w:val="00381F22"/>
    <w:rsid w:val="00381FDD"/>
    <w:rsid w:val="0038251A"/>
    <w:rsid w:val="0038255A"/>
    <w:rsid w:val="00382662"/>
    <w:rsid w:val="00382887"/>
    <w:rsid w:val="00382BF5"/>
    <w:rsid w:val="00384FEC"/>
    <w:rsid w:val="00385749"/>
    <w:rsid w:val="00385A58"/>
    <w:rsid w:val="003861E6"/>
    <w:rsid w:val="003865FA"/>
    <w:rsid w:val="00386A17"/>
    <w:rsid w:val="00386B4A"/>
    <w:rsid w:val="0038744F"/>
    <w:rsid w:val="0038773F"/>
    <w:rsid w:val="00387C12"/>
    <w:rsid w:val="00387E1D"/>
    <w:rsid w:val="00390736"/>
    <w:rsid w:val="00390860"/>
    <w:rsid w:val="00390E0D"/>
    <w:rsid w:val="00391E71"/>
    <w:rsid w:val="0039287A"/>
    <w:rsid w:val="0039289D"/>
    <w:rsid w:val="0039315A"/>
    <w:rsid w:val="003932D4"/>
    <w:rsid w:val="00393384"/>
    <w:rsid w:val="00393608"/>
    <w:rsid w:val="00393921"/>
    <w:rsid w:val="00393BD3"/>
    <w:rsid w:val="00394306"/>
    <w:rsid w:val="00396456"/>
    <w:rsid w:val="00396B32"/>
    <w:rsid w:val="00397DD9"/>
    <w:rsid w:val="003A1348"/>
    <w:rsid w:val="003A1CD7"/>
    <w:rsid w:val="003A1DFF"/>
    <w:rsid w:val="003A29E9"/>
    <w:rsid w:val="003A452D"/>
    <w:rsid w:val="003A46AE"/>
    <w:rsid w:val="003A5307"/>
    <w:rsid w:val="003A5316"/>
    <w:rsid w:val="003A5E5D"/>
    <w:rsid w:val="003A62A9"/>
    <w:rsid w:val="003A62BA"/>
    <w:rsid w:val="003A663C"/>
    <w:rsid w:val="003A6982"/>
    <w:rsid w:val="003A70E5"/>
    <w:rsid w:val="003A7587"/>
    <w:rsid w:val="003A7F76"/>
    <w:rsid w:val="003B0717"/>
    <w:rsid w:val="003B0BB7"/>
    <w:rsid w:val="003B0EA1"/>
    <w:rsid w:val="003B12FB"/>
    <w:rsid w:val="003B3D94"/>
    <w:rsid w:val="003B4069"/>
    <w:rsid w:val="003B4E7B"/>
    <w:rsid w:val="003B6062"/>
    <w:rsid w:val="003B77C5"/>
    <w:rsid w:val="003B7CC6"/>
    <w:rsid w:val="003C03C5"/>
    <w:rsid w:val="003C1041"/>
    <w:rsid w:val="003C168E"/>
    <w:rsid w:val="003C1907"/>
    <w:rsid w:val="003C31EC"/>
    <w:rsid w:val="003C40D6"/>
    <w:rsid w:val="003C4EBA"/>
    <w:rsid w:val="003C4EE7"/>
    <w:rsid w:val="003C54EA"/>
    <w:rsid w:val="003C5584"/>
    <w:rsid w:val="003C6263"/>
    <w:rsid w:val="003C6FC8"/>
    <w:rsid w:val="003C76CD"/>
    <w:rsid w:val="003D0826"/>
    <w:rsid w:val="003D0B8D"/>
    <w:rsid w:val="003D0C6A"/>
    <w:rsid w:val="003D105E"/>
    <w:rsid w:val="003D2CD5"/>
    <w:rsid w:val="003D429A"/>
    <w:rsid w:val="003D483F"/>
    <w:rsid w:val="003D5281"/>
    <w:rsid w:val="003D5924"/>
    <w:rsid w:val="003D7394"/>
    <w:rsid w:val="003E0B0C"/>
    <w:rsid w:val="003E0E38"/>
    <w:rsid w:val="003E1546"/>
    <w:rsid w:val="003E1882"/>
    <w:rsid w:val="003E1CC1"/>
    <w:rsid w:val="003E24F1"/>
    <w:rsid w:val="003E25FA"/>
    <w:rsid w:val="003E2925"/>
    <w:rsid w:val="003E2C8A"/>
    <w:rsid w:val="003E3D8C"/>
    <w:rsid w:val="003E3FFC"/>
    <w:rsid w:val="003E6F48"/>
    <w:rsid w:val="003E712F"/>
    <w:rsid w:val="003E75C6"/>
    <w:rsid w:val="003E77A9"/>
    <w:rsid w:val="003E7C10"/>
    <w:rsid w:val="003E7E08"/>
    <w:rsid w:val="003F04A8"/>
    <w:rsid w:val="003F0643"/>
    <w:rsid w:val="003F1423"/>
    <w:rsid w:val="003F177D"/>
    <w:rsid w:val="003F1849"/>
    <w:rsid w:val="003F1E18"/>
    <w:rsid w:val="003F224B"/>
    <w:rsid w:val="003F272C"/>
    <w:rsid w:val="003F29E7"/>
    <w:rsid w:val="003F2E33"/>
    <w:rsid w:val="003F3220"/>
    <w:rsid w:val="003F3483"/>
    <w:rsid w:val="003F3558"/>
    <w:rsid w:val="003F50D9"/>
    <w:rsid w:val="003F5FEB"/>
    <w:rsid w:val="0040007C"/>
    <w:rsid w:val="00400850"/>
    <w:rsid w:val="00400DF3"/>
    <w:rsid w:val="004015EA"/>
    <w:rsid w:val="00401778"/>
    <w:rsid w:val="00401BB0"/>
    <w:rsid w:val="004024E4"/>
    <w:rsid w:val="00402A4F"/>
    <w:rsid w:val="004037D9"/>
    <w:rsid w:val="00403CCA"/>
    <w:rsid w:val="0040421E"/>
    <w:rsid w:val="00404DC2"/>
    <w:rsid w:val="00405C44"/>
    <w:rsid w:val="00406EC1"/>
    <w:rsid w:val="00407668"/>
    <w:rsid w:val="00407B68"/>
    <w:rsid w:val="004103C2"/>
    <w:rsid w:val="00411691"/>
    <w:rsid w:val="00411972"/>
    <w:rsid w:val="00412100"/>
    <w:rsid w:val="0041222D"/>
    <w:rsid w:val="00412AA7"/>
    <w:rsid w:val="00413643"/>
    <w:rsid w:val="004137ED"/>
    <w:rsid w:val="00413DC3"/>
    <w:rsid w:val="00414406"/>
    <w:rsid w:val="00416D9C"/>
    <w:rsid w:val="00416DC9"/>
    <w:rsid w:val="00417289"/>
    <w:rsid w:val="0042005C"/>
    <w:rsid w:val="00420419"/>
    <w:rsid w:val="004208E4"/>
    <w:rsid w:val="00421084"/>
    <w:rsid w:val="004210CB"/>
    <w:rsid w:val="00421BCF"/>
    <w:rsid w:val="00422B2B"/>
    <w:rsid w:val="00423345"/>
    <w:rsid w:val="0042415C"/>
    <w:rsid w:val="00424297"/>
    <w:rsid w:val="00425818"/>
    <w:rsid w:val="00425DDB"/>
    <w:rsid w:val="00425E0E"/>
    <w:rsid w:val="00426065"/>
    <w:rsid w:val="0042726C"/>
    <w:rsid w:val="004277E6"/>
    <w:rsid w:val="00427E2A"/>
    <w:rsid w:val="00432106"/>
    <w:rsid w:val="0043263B"/>
    <w:rsid w:val="00432800"/>
    <w:rsid w:val="004329C8"/>
    <w:rsid w:val="00433A1F"/>
    <w:rsid w:val="00433C9F"/>
    <w:rsid w:val="00433ED4"/>
    <w:rsid w:val="00434419"/>
    <w:rsid w:val="00435388"/>
    <w:rsid w:val="00436D66"/>
    <w:rsid w:val="00436F8E"/>
    <w:rsid w:val="00440494"/>
    <w:rsid w:val="0044111C"/>
    <w:rsid w:val="00441EFB"/>
    <w:rsid w:val="0044237A"/>
    <w:rsid w:val="00442994"/>
    <w:rsid w:val="00442BB2"/>
    <w:rsid w:val="004441FD"/>
    <w:rsid w:val="004442FB"/>
    <w:rsid w:val="00444405"/>
    <w:rsid w:val="004447D3"/>
    <w:rsid w:val="00444D42"/>
    <w:rsid w:val="00444EC4"/>
    <w:rsid w:val="00445201"/>
    <w:rsid w:val="00445457"/>
    <w:rsid w:val="00445836"/>
    <w:rsid w:val="00446ADB"/>
    <w:rsid w:val="00447580"/>
    <w:rsid w:val="00450069"/>
    <w:rsid w:val="0045009A"/>
    <w:rsid w:val="00451556"/>
    <w:rsid w:val="00451732"/>
    <w:rsid w:val="00451FD7"/>
    <w:rsid w:val="0045224F"/>
    <w:rsid w:val="00452917"/>
    <w:rsid w:val="004543DC"/>
    <w:rsid w:val="004543E4"/>
    <w:rsid w:val="00454CB7"/>
    <w:rsid w:val="004553A5"/>
    <w:rsid w:val="00455500"/>
    <w:rsid w:val="00455A86"/>
    <w:rsid w:val="0045665B"/>
    <w:rsid w:val="004567C6"/>
    <w:rsid w:val="004571D7"/>
    <w:rsid w:val="004575A4"/>
    <w:rsid w:val="004578BA"/>
    <w:rsid w:val="00460484"/>
    <w:rsid w:val="00460A05"/>
    <w:rsid w:val="00460CF1"/>
    <w:rsid w:val="00462214"/>
    <w:rsid w:val="004627A2"/>
    <w:rsid w:val="00462B9A"/>
    <w:rsid w:val="004655B4"/>
    <w:rsid w:val="00465ACB"/>
    <w:rsid w:val="00465E53"/>
    <w:rsid w:val="0046686A"/>
    <w:rsid w:val="00466F33"/>
    <w:rsid w:val="00467064"/>
    <w:rsid w:val="00467438"/>
    <w:rsid w:val="004674B9"/>
    <w:rsid w:val="00470A45"/>
    <w:rsid w:val="00471636"/>
    <w:rsid w:val="00471CCA"/>
    <w:rsid w:val="00471DF0"/>
    <w:rsid w:val="00471EEC"/>
    <w:rsid w:val="00471F95"/>
    <w:rsid w:val="004723B5"/>
    <w:rsid w:val="0047274D"/>
    <w:rsid w:val="0047279E"/>
    <w:rsid w:val="004744EA"/>
    <w:rsid w:val="00476AC9"/>
    <w:rsid w:val="00477786"/>
    <w:rsid w:val="004804A8"/>
    <w:rsid w:val="004804D0"/>
    <w:rsid w:val="00480892"/>
    <w:rsid w:val="00480EC5"/>
    <w:rsid w:val="0048115F"/>
    <w:rsid w:val="0048138C"/>
    <w:rsid w:val="004823BB"/>
    <w:rsid w:val="004826E8"/>
    <w:rsid w:val="00482899"/>
    <w:rsid w:val="00482A80"/>
    <w:rsid w:val="00482E6A"/>
    <w:rsid w:val="00483B75"/>
    <w:rsid w:val="00483FB0"/>
    <w:rsid w:val="0048467D"/>
    <w:rsid w:val="00484C41"/>
    <w:rsid w:val="00484D2E"/>
    <w:rsid w:val="00484D8A"/>
    <w:rsid w:val="0048768B"/>
    <w:rsid w:val="00487CCA"/>
    <w:rsid w:val="00487DE7"/>
    <w:rsid w:val="0049115E"/>
    <w:rsid w:val="00492873"/>
    <w:rsid w:val="00493416"/>
    <w:rsid w:val="004942D3"/>
    <w:rsid w:val="00494CBA"/>
    <w:rsid w:val="00494E2F"/>
    <w:rsid w:val="00496549"/>
    <w:rsid w:val="00496C91"/>
    <w:rsid w:val="00497E06"/>
    <w:rsid w:val="004A0850"/>
    <w:rsid w:val="004A1486"/>
    <w:rsid w:val="004A17FD"/>
    <w:rsid w:val="004A1946"/>
    <w:rsid w:val="004A1CC2"/>
    <w:rsid w:val="004A1D29"/>
    <w:rsid w:val="004A1F42"/>
    <w:rsid w:val="004A2386"/>
    <w:rsid w:val="004A257D"/>
    <w:rsid w:val="004A3ED1"/>
    <w:rsid w:val="004A4BC9"/>
    <w:rsid w:val="004A5172"/>
    <w:rsid w:val="004A747A"/>
    <w:rsid w:val="004B0125"/>
    <w:rsid w:val="004B12F7"/>
    <w:rsid w:val="004B1555"/>
    <w:rsid w:val="004B28A3"/>
    <w:rsid w:val="004B3FA1"/>
    <w:rsid w:val="004B4087"/>
    <w:rsid w:val="004B4CE2"/>
    <w:rsid w:val="004B58AF"/>
    <w:rsid w:val="004B65E8"/>
    <w:rsid w:val="004B68B7"/>
    <w:rsid w:val="004B6EB4"/>
    <w:rsid w:val="004B6EBA"/>
    <w:rsid w:val="004B714C"/>
    <w:rsid w:val="004B751B"/>
    <w:rsid w:val="004C005F"/>
    <w:rsid w:val="004C1B2B"/>
    <w:rsid w:val="004C1E42"/>
    <w:rsid w:val="004C29BF"/>
    <w:rsid w:val="004C33F7"/>
    <w:rsid w:val="004C3491"/>
    <w:rsid w:val="004C4582"/>
    <w:rsid w:val="004C4903"/>
    <w:rsid w:val="004C5BB5"/>
    <w:rsid w:val="004C6D95"/>
    <w:rsid w:val="004D0382"/>
    <w:rsid w:val="004D1975"/>
    <w:rsid w:val="004D1CE0"/>
    <w:rsid w:val="004D35D1"/>
    <w:rsid w:val="004D3B22"/>
    <w:rsid w:val="004D3CCA"/>
    <w:rsid w:val="004D4184"/>
    <w:rsid w:val="004D46B9"/>
    <w:rsid w:val="004D4B76"/>
    <w:rsid w:val="004D70BB"/>
    <w:rsid w:val="004D76CC"/>
    <w:rsid w:val="004E0672"/>
    <w:rsid w:val="004E13ED"/>
    <w:rsid w:val="004E152A"/>
    <w:rsid w:val="004E16BC"/>
    <w:rsid w:val="004E212C"/>
    <w:rsid w:val="004E2161"/>
    <w:rsid w:val="004E24EB"/>
    <w:rsid w:val="004E3809"/>
    <w:rsid w:val="004E44C8"/>
    <w:rsid w:val="004E45D6"/>
    <w:rsid w:val="004E4C0D"/>
    <w:rsid w:val="004E521E"/>
    <w:rsid w:val="004E6763"/>
    <w:rsid w:val="004E77AE"/>
    <w:rsid w:val="004F079E"/>
    <w:rsid w:val="004F07E9"/>
    <w:rsid w:val="004F278F"/>
    <w:rsid w:val="004F2D86"/>
    <w:rsid w:val="004F3BA6"/>
    <w:rsid w:val="004F3C69"/>
    <w:rsid w:val="004F4DA6"/>
    <w:rsid w:val="004F52DB"/>
    <w:rsid w:val="004F58E0"/>
    <w:rsid w:val="004F5C13"/>
    <w:rsid w:val="004F5FC2"/>
    <w:rsid w:val="004F68CA"/>
    <w:rsid w:val="004F6C15"/>
    <w:rsid w:val="004F6C89"/>
    <w:rsid w:val="004F7901"/>
    <w:rsid w:val="004F7BFB"/>
    <w:rsid w:val="00500053"/>
    <w:rsid w:val="00500696"/>
    <w:rsid w:val="00500C20"/>
    <w:rsid w:val="00500C6F"/>
    <w:rsid w:val="00500CBE"/>
    <w:rsid w:val="00500D34"/>
    <w:rsid w:val="0050127E"/>
    <w:rsid w:val="00502022"/>
    <w:rsid w:val="005022DC"/>
    <w:rsid w:val="005035DD"/>
    <w:rsid w:val="00504346"/>
    <w:rsid w:val="00504BF4"/>
    <w:rsid w:val="005051D5"/>
    <w:rsid w:val="00505880"/>
    <w:rsid w:val="00506D44"/>
    <w:rsid w:val="00507E34"/>
    <w:rsid w:val="00507F3F"/>
    <w:rsid w:val="0051012C"/>
    <w:rsid w:val="005116E4"/>
    <w:rsid w:val="00511854"/>
    <w:rsid w:val="005119BC"/>
    <w:rsid w:val="00511CFC"/>
    <w:rsid w:val="00511E90"/>
    <w:rsid w:val="00513F26"/>
    <w:rsid w:val="0051451E"/>
    <w:rsid w:val="005149E7"/>
    <w:rsid w:val="00514C01"/>
    <w:rsid w:val="00514CE8"/>
    <w:rsid w:val="0051550D"/>
    <w:rsid w:val="00517288"/>
    <w:rsid w:val="00517945"/>
    <w:rsid w:val="00517E60"/>
    <w:rsid w:val="005219FA"/>
    <w:rsid w:val="00521BC0"/>
    <w:rsid w:val="00521DE7"/>
    <w:rsid w:val="005223A7"/>
    <w:rsid w:val="00522540"/>
    <w:rsid w:val="005233CE"/>
    <w:rsid w:val="005252BA"/>
    <w:rsid w:val="00525AB6"/>
    <w:rsid w:val="00525FEC"/>
    <w:rsid w:val="005274E3"/>
    <w:rsid w:val="00531914"/>
    <w:rsid w:val="00532CA0"/>
    <w:rsid w:val="00532F82"/>
    <w:rsid w:val="00533068"/>
    <w:rsid w:val="0053348B"/>
    <w:rsid w:val="00533D16"/>
    <w:rsid w:val="00533E9D"/>
    <w:rsid w:val="0053481B"/>
    <w:rsid w:val="005356D6"/>
    <w:rsid w:val="00535CC7"/>
    <w:rsid w:val="00536309"/>
    <w:rsid w:val="00536378"/>
    <w:rsid w:val="0053645F"/>
    <w:rsid w:val="00536600"/>
    <w:rsid w:val="00541319"/>
    <w:rsid w:val="0054142D"/>
    <w:rsid w:val="00541ABC"/>
    <w:rsid w:val="00541CC0"/>
    <w:rsid w:val="00541FB4"/>
    <w:rsid w:val="00542633"/>
    <w:rsid w:val="0054287C"/>
    <w:rsid w:val="005429F1"/>
    <w:rsid w:val="00543AD7"/>
    <w:rsid w:val="00543B3C"/>
    <w:rsid w:val="005442E3"/>
    <w:rsid w:val="00544955"/>
    <w:rsid w:val="00544CD3"/>
    <w:rsid w:val="00545024"/>
    <w:rsid w:val="00545112"/>
    <w:rsid w:val="00545B3D"/>
    <w:rsid w:val="00545C1E"/>
    <w:rsid w:val="005465A9"/>
    <w:rsid w:val="0054790B"/>
    <w:rsid w:val="00547F40"/>
    <w:rsid w:val="00550687"/>
    <w:rsid w:val="00550986"/>
    <w:rsid w:val="005519D6"/>
    <w:rsid w:val="00552146"/>
    <w:rsid w:val="00552310"/>
    <w:rsid w:val="005525D0"/>
    <w:rsid w:val="00552F11"/>
    <w:rsid w:val="00553742"/>
    <w:rsid w:val="0055383B"/>
    <w:rsid w:val="00553F35"/>
    <w:rsid w:val="005541E2"/>
    <w:rsid w:val="005549D7"/>
    <w:rsid w:val="00554C60"/>
    <w:rsid w:val="00555AEC"/>
    <w:rsid w:val="00555B5D"/>
    <w:rsid w:val="00556A47"/>
    <w:rsid w:val="00556ECE"/>
    <w:rsid w:val="00557299"/>
    <w:rsid w:val="00557883"/>
    <w:rsid w:val="0055793C"/>
    <w:rsid w:val="00557ADA"/>
    <w:rsid w:val="0056007E"/>
    <w:rsid w:val="00560300"/>
    <w:rsid w:val="00560636"/>
    <w:rsid w:val="00560C20"/>
    <w:rsid w:val="00561206"/>
    <w:rsid w:val="0056145E"/>
    <w:rsid w:val="00561869"/>
    <w:rsid w:val="00561B01"/>
    <w:rsid w:val="005620FA"/>
    <w:rsid w:val="0056226F"/>
    <w:rsid w:val="005629CE"/>
    <w:rsid w:val="00562B27"/>
    <w:rsid w:val="00563642"/>
    <w:rsid w:val="0056447A"/>
    <w:rsid w:val="005645D7"/>
    <w:rsid w:val="00564800"/>
    <w:rsid w:val="005648A3"/>
    <w:rsid w:val="00564AEE"/>
    <w:rsid w:val="00564B1F"/>
    <w:rsid w:val="00565193"/>
    <w:rsid w:val="00565580"/>
    <w:rsid w:val="00565861"/>
    <w:rsid w:val="00566053"/>
    <w:rsid w:val="0056722C"/>
    <w:rsid w:val="0056733A"/>
    <w:rsid w:val="00567655"/>
    <w:rsid w:val="0056792B"/>
    <w:rsid w:val="005706F0"/>
    <w:rsid w:val="0057075D"/>
    <w:rsid w:val="00571D36"/>
    <w:rsid w:val="00571F35"/>
    <w:rsid w:val="0057215B"/>
    <w:rsid w:val="00572E2D"/>
    <w:rsid w:val="0057372B"/>
    <w:rsid w:val="00573823"/>
    <w:rsid w:val="005744C6"/>
    <w:rsid w:val="00574DB6"/>
    <w:rsid w:val="00574FB0"/>
    <w:rsid w:val="00575213"/>
    <w:rsid w:val="00575A1B"/>
    <w:rsid w:val="00576160"/>
    <w:rsid w:val="00576B90"/>
    <w:rsid w:val="00577377"/>
    <w:rsid w:val="005775F4"/>
    <w:rsid w:val="0057791F"/>
    <w:rsid w:val="00577D71"/>
    <w:rsid w:val="005811BB"/>
    <w:rsid w:val="005829D6"/>
    <w:rsid w:val="005836C7"/>
    <w:rsid w:val="00583800"/>
    <w:rsid w:val="00583A6B"/>
    <w:rsid w:val="005856A6"/>
    <w:rsid w:val="00585B19"/>
    <w:rsid w:val="00585D3D"/>
    <w:rsid w:val="00587042"/>
    <w:rsid w:val="005872FF"/>
    <w:rsid w:val="00587903"/>
    <w:rsid w:val="00590668"/>
    <w:rsid w:val="005914E3"/>
    <w:rsid w:val="005917B9"/>
    <w:rsid w:val="005920D6"/>
    <w:rsid w:val="00593557"/>
    <w:rsid w:val="00593D0E"/>
    <w:rsid w:val="00593D6A"/>
    <w:rsid w:val="0059436D"/>
    <w:rsid w:val="005947CB"/>
    <w:rsid w:val="005948D1"/>
    <w:rsid w:val="00595D40"/>
    <w:rsid w:val="00595DF2"/>
    <w:rsid w:val="00596BCE"/>
    <w:rsid w:val="005973EB"/>
    <w:rsid w:val="005A023A"/>
    <w:rsid w:val="005A079A"/>
    <w:rsid w:val="005A19B8"/>
    <w:rsid w:val="005A21ED"/>
    <w:rsid w:val="005A28B9"/>
    <w:rsid w:val="005A2E12"/>
    <w:rsid w:val="005A32F4"/>
    <w:rsid w:val="005A351F"/>
    <w:rsid w:val="005A5670"/>
    <w:rsid w:val="005A56C9"/>
    <w:rsid w:val="005A6ABE"/>
    <w:rsid w:val="005A71C2"/>
    <w:rsid w:val="005A7458"/>
    <w:rsid w:val="005A787F"/>
    <w:rsid w:val="005A78AB"/>
    <w:rsid w:val="005A799C"/>
    <w:rsid w:val="005B0A1E"/>
    <w:rsid w:val="005B0F1D"/>
    <w:rsid w:val="005B0F9F"/>
    <w:rsid w:val="005B1DB5"/>
    <w:rsid w:val="005B1F45"/>
    <w:rsid w:val="005B2CDB"/>
    <w:rsid w:val="005B3E55"/>
    <w:rsid w:val="005B4184"/>
    <w:rsid w:val="005B5871"/>
    <w:rsid w:val="005B5B0F"/>
    <w:rsid w:val="005B6CBF"/>
    <w:rsid w:val="005B7345"/>
    <w:rsid w:val="005B748F"/>
    <w:rsid w:val="005B77C9"/>
    <w:rsid w:val="005B7FA8"/>
    <w:rsid w:val="005C00AC"/>
    <w:rsid w:val="005C05D1"/>
    <w:rsid w:val="005C089A"/>
    <w:rsid w:val="005C1204"/>
    <w:rsid w:val="005C1FA6"/>
    <w:rsid w:val="005C2617"/>
    <w:rsid w:val="005C2690"/>
    <w:rsid w:val="005C2A19"/>
    <w:rsid w:val="005C33DC"/>
    <w:rsid w:val="005C35AA"/>
    <w:rsid w:val="005C37D9"/>
    <w:rsid w:val="005C39AD"/>
    <w:rsid w:val="005C413C"/>
    <w:rsid w:val="005C5086"/>
    <w:rsid w:val="005C5B42"/>
    <w:rsid w:val="005C7517"/>
    <w:rsid w:val="005C7FB0"/>
    <w:rsid w:val="005D140C"/>
    <w:rsid w:val="005D14E9"/>
    <w:rsid w:val="005D28D2"/>
    <w:rsid w:val="005D31ED"/>
    <w:rsid w:val="005D3A9B"/>
    <w:rsid w:val="005D42B3"/>
    <w:rsid w:val="005D43D1"/>
    <w:rsid w:val="005D4E75"/>
    <w:rsid w:val="005D5016"/>
    <w:rsid w:val="005D55D5"/>
    <w:rsid w:val="005D5D73"/>
    <w:rsid w:val="005D5E96"/>
    <w:rsid w:val="005D5FC7"/>
    <w:rsid w:val="005E0415"/>
    <w:rsid w:val="005E04A7"/>
    <w:rsid w:val="005E04D1"/>
    <w:rsid w:val="005E0605"/>
    <w:rsid w:val="005E2C4E"/>
    <w:rsid w:val="005E417A"/>
    <w:rsid w:val="005E474E"/>
    <w:rsid w:val="005E4819"/>
    <w:rsid w:val="005E5330"/>
    <w:rsid w:val="005E5845"/>
    <w:rsid w:val="005E6104"/>
    <w:rsid w:val="005E668B"/>
    <w:rsid w:val="005E692C"/>
    <w:rsid w:val="005E6A6D"/>
    <w:rsid w:val="005E70D5"/>
    <w:rsid w:val="005F0123"/>
    <w:rsid w:val="005F06A3"/>
    <w:rsid w:val="005F11A6"/>
    <w:rsid w:val="005F1C7D"/>
    <w:rsid w:val="005F215C"/>
    <w:rsid w:val="005F2212"/>
    <w:rsid w:val="005F24F2"/>
    <w:rsid w:val="005F268B"/>
    <w:rsid w:val="005F26FF"/>
    <w:rsid w:val="005F3B0C"/>
    <w:rsid w:val="005F4F2A"/>
    <w:rsid w:val="005F5868"/>
    <w:rsid w:val="005F5A47"/>
    <w:rsid w:val="005F77A1"/>
    <w:rsid w:val="005F7932"/>
    <w:rsid w:val="005F7AA2"/>
    <w:rsid w:val="005F7B05"/>
    <w:rsid w:val="006001B8"/>
    <w:rsid w:val="00600585"/>
    <w:rsid w:val="00600AAB"/>
    <w:rsid w:val="00600F71"/>
    <w:rsid w:val="006013F6"/>
    <w:rsid w:val="00601895"/>
    <w:rsid w:val="00601D42"/>
    <w:rsid w:val="00602338"/>
    <w:rsid w:val="0060305B"/>
    <w:rsid w:val="006050A5"/>
    <w:rsid w:val="0060536E"/>
    <w:rsid w:val="0060595C"/>
    <w:rsid w:val="00606666"/>
    <w:rsid w:val="0060732D"/>
    <w:rsid w:val="006074C6"/>
    <w:rsid w:val="00607C2C"/>
    <w:rsid w:val="0061053A"/>
    <w:rsid w:val="00611081"/>
    <w:rsid w:val="006125AD"/>
    <w:rsid w:val="00613202"/>
    <w:rsid w:val="0061332B"/>
    <w:rsid w:val="00613343"/>
    <w:rsid w:val="00613356"/>
    <w:rsid w:val="0061430F"/>
    <w:rsid w:val="0061432C"/>
    <w:rsid w:val="006146A5"/>
    <w:rsid w:val="0061776E"/>
    <w:rsid w:val="00617E5E"/>
    <w:rsid w:val="0062108F"/>
    <w:rsid w:val="00621648"/>
    <w:rsid w:val="00621A7E"/>
    <w:rsid w:val="00622514"/>
    <w:rsid w:val="0062256C"/>
    <w:rsid w:val="006227FE"/>
    <w:rsid w:val="0062296C"/>
    <w:rsid w:val="0062458C"/>
    <w:rsid w:val="00624808"/>
    <w:rsid w:val="006254C1"/>
    <w:rsid w:val="00625570"/>
    <w:rsid w:val="00626515"/>
    <w:rsid w:val="00626781"/>
    <w:rsid w:val="00626924"/>
    <w:rsid w:val="00626AA5"/>
    <w:rsid w:val="00626BA0"/>
    <w:rsid w:val="006270DF"/>
    <w:rsid w:val="00627FCA"/>
    <w:rsid w:val="006306D9"/>
    <w:rsid w:val="006310C2"/>
    <w:rsid w:val="0063117D"/>
    <w:rsid w:val="00631DE4"/>
    <w:rsid w:val="00631E93"/>
    <w:rsid w:val="006324B8"/>
    <w:rsid w:val="0063262B"/>
    <w:rsid w:val="0063335B"/>
    <w:rsid w:val="0063349F"/>
    <w:rsid w:val="00633752"/>
    <w:rsid w:val="00633D15"/>
    <w:rsid w:val="00633FF8"/>
    <w:rsid w:val="00634484"/>
    <w:rsid w:val="006359B0"/>
    <w:rsid w:val="00636108"/>
    <w:rsid w:val="00636356"/>
    <w:rsid w:val="00636E04"/>
    <w:rsid w:val="00636E18"/>
    <w:rsid w:val="0064009B"/>
    <w:rsid w:val="006400E9"/>
    <w:rsid w:val="00640F11"/>
    <w:rsid w:val="006410CF"/>
    <w:rsid w:val="00641347"/>
    <w:rsid w:val="00642634"/>
    <w:rsid w:val="00642950"/>
    <w:rsid w:val="00642988"/>
    <w:rsid w:val="00643467"/>
    <w:rsid w:val="006442E6"/>
    <w:rsid w:val="00645291"/>
    <w:rsid w:val="00645631"/>
    <w:rsid w:val="0064572D"/>
    <w:rsid w:val="00646218"/>
    <w:rsid w:val="00646A60"/>
    <w:rsid w:val="00647656"/>
    <w:rsid w:val="00647A69"/>
    <w:rsid w:val="0065022C"/>
    <w:rsid w:val="006508BC"/>
    <w:rsid w:val="006516B2"/>
    <w:rsid w:val="006528AD"/>
    <w:rsid w:val="00652CE4"/>
    <w:rsid w:val="00652F0E"/>
    <w:rsid w:val="0065395F"/>
    <w:rsid w:val="006549DA"/>
    <w:rsid w:val="0065594D"/>
    <w:rsid w:val="006559D3"/>
    <w:rsid w:val="00655D0C"/>
    <w:rsid w:val="00657E2E"/>
    <w:rsid w:val="00657EBB"/>
    <w:rsid w:val="00660E09"/>
    <w:rsid w:val="00661234"/>
    <w:rsid w:val="00661391"/>
    <w:rsid w:val="006619C2"/>
    <w:rsid w:val="0066206D"/>
    <w:rsid w:val="00662164"/>
    <w:rsid w:val="0066260D"/>
    <w:rsid w:val="0066306A"/>
    <w:rsid w:val="00663092"/>
    <w:rsid w:val="006644A8"/>
    <w:rsid w:val="0066496E"/>
    <w:rsid w:val="00665684"/>
    <w:rsid w:val="00667384"/>
    <w:rsid w:val="0066790E"/>
    <w:rsid w:val="006706A0"/>
    <w:rsid w:val="00670913"/>
    <w:rsid w:val="0067130B"/>
    <w:rsid w:val="00671659"/>
    <w:rsid w:val="006722AF"/>
    <w:rsid w:val="00672DA1"/>
    <w:rsid w:val="00673951"/>
    <w:rsid w:val="00673AE7"/>
    <w:rsid w:val="00673B38"/>
    <w:rsid w:val="00676274"/>
    <w:rsid w:val="0068036C"/>
    <w:rsid w:val="006807D7"/>
    <w:rsid w:val="00680B90"/>
    <w:rsid w:val="00681366"/>
    <w:rsid w:val="006813B6"/>
    <w:rsid w:val="0068192D"/>
    <w:rsid w:val="00684BD3"/>
    <w:rsid w:val="0068540B"/>
    <w:rsid w:val="00686ED4"/>
    <w:rsid w:val="00690734"/>
    <w:rsid w:val="00691144"/>
    <w:rsid w:val="00691389"/>
    <w:rsid w:val="00691446"/>
    <w:rsid w:val="006916CC"/>
    <w:rsid w:val="00691B03"/>
    <w:rsid w:val="00692211"/>
    <w:rsid w:val="006924A4"/>
    <w:rsid w:val="0069251C"/>
    <w:rsid w:val="006925FE"/>
    <w:rsid w:val="00693116"/>
    <w:rsid w:val="00693179"/>
    <w:rsid w:val="006944A0"/>
    <w:rsid w:val="00694D7A"/>
    <w:rsid w:val="0069555D"/>
    <w:rsid w:val="00697D1D"/>
    <w:rsid w:val="006A0D12"/>
    <w:rsid w:val="006A1D57"/>
    <w:rsid w:val="006A2864"/>
    <w:rsid w:val="006A2EFB"/>
    <w:rsid w:val="006A39DD"/>
    <w:rsid w:val="006A424F"/>
    <w:rsid w:val="006A4504"/>
    <w:rsid w:val="006A52E6"/>
    <w:rsid w:val="006A5CCD"/>
    <w:rsid w:val="006A6952"/>
    <w:rsid w:val="006A72C5"/>
    <w:rsid w:val="006A747A"/>
    <w:rsid w:val="006A7A69"/>
    <w:rsid w:val="006B1D8B"/>
    <w:rsid w:val="006B31C4"/>
    <w:rsid w:val="006B33D5"/>
    <w:rsid w:val="006B43EB"/>
    <w:rsid w:val="006B4736"/>
    <w:rsid w:val="006B4B51"/>
    <w:rsid w:val="006B4F61"/>
    <w:rsid w:val="006B57E2"/>
    <w:rsid w:val="006B636F"/>
    <w:rsid w:val="006B673E"/>
    <w:rsid w:val="006B690B"/>
    <w:rsid w:val="006C1754"/>
    <w:rsid w:val="006C1AFA"/>
    <w:rsid w:val="006C2636"/>
    <w:rsid w:val="006C2E60"/>
    <w:rsid w:val="006C4686"/>
    <w:rsid w:val="006C4843"/>
    <w:rsid w:val="006C4CFB"/>
    <w:rsid w:val="006C61CF"/>
    <w:rsid w:val="006C6349"/>
    <w:rsid w:val="006C6398"/>
    <w:rsid w:val="006C64D1"/>
    <w:rsid w:val="006C68FB"/>
    <w:rsid w:val="006C77E4"/>
    <w:rsid w:val="006D000E"/>
    <w:rsid w:val="006D0194"/>
    <w:rsid w:val="006D0393"/>
    <w:rsid w:val="006D0B65"/>
    <w:rsid w:val="006D10C5"/>
    <w:rsid w:val="006D1805"/>
    <w:rsid w:val="006D2035"/>
    <w:rsid w:val="006D2622"/>
    <w:rsid w:val="006D2E25"/>
    <w:rsid w:val="006D3831"/>
    <w:rsid w:val="006D3B12"/>
    <w:rsid w:val="006D3E79"/>
    <w:rsid w:val="006D3E90"/>
    <w:rsid w:val="006D4AD1"/>
    <w:rsid w:val="006D5359"/>
    <w:rsid w:val="006D71D3"/>
    <w:rsid w:val="006D7A7E"/>
    <w:rsid w:val="006D7E53"/>
    <w:rsid w:val="006E02C4"/>
    <w:rsid w:val="006E0F3F"/>
    <w:rsid w:val="006E10B1"/>
    <w:rsid w:val="006E2145"/>
    <w:rsid w:val="006E2344"/>
    <w:rsid w:val="006E291C"/>
    <w:rsid w:val="006E339A"/>
    <w:rsid w:val="006E3457"/>
    <w:rsid w:val="006E4C99"/>
    <w:rsid w:val="006E557C"/>
    <w:rsid w:val="006E6166"/>
    <w:rsid w:val="006E752A"/>
    <w:rsid w:val="006E7690"/>
    <w:rsid w:val="006E76CC"/>
    <w:rsid w:val="006E7B1D"/>
    <w:rsid w:val="006F005A"/>
    <w:rsid w:val="006F0352"/>
    <w:rsid w:val="006F0373"/>
    <w:rsid w:val="006F0C9B"/>
    <w:rsid w:val="006F0DB1"/>
    <w:rsid w:val="006F1DFE"/>
    <w:rsid w:val="006F1F69"/>
    <w:rsid w:val="006F2603"/>
    <w:rsid w:val="006F260C"/>
    <w:rsid w:val="006F2724"/>
    <w:rsid w:val="006F2736"/>
    <w:rsid w:val="006F2CC8"/>
    <w:rsid w:val="006F3737"/>
    <w:rsid w:val="006F52FE"/>
    <w:rsid w:val="006F5A0F"/>
    <w:rsid w:val="006F6CCA"/>
    <w:rsid w:val="00700434"/>
    <w:rsid w:val="0070085C"/>
    <w:rsid w:val="00701415"/>
    <w:rsid w:val="007026EB"/>
    <w:rsid w:val="00702944"/>
    <w:rsid w:val="00702C2C"/>
    <w:rsid w:val="007039DD"/>
    <w:rsid w:val="00703D30"/>
    <w:rsid w:val="007042D6"/>
    <w:rsid w:val="00704A9D"/>
    <w:rsid w:val="00704DC9"/>
    <w:rsid w:val="00705F97"/>
    <w:rsid w:val="007062B6"/>
    <w:rsid w:val="00706CA3"/>
    <w:rsid w:val="00706F3A"/>
    <w:rsid w:val="0071049B"/>
    <w:rsid w:val="00711587"/>
    <w:rsid w:val="007124F2"/>
    <w:rsid w:val="0071251A"/>
    <w:rsid w:val="00713578"/>
    <w:rsid w:val="00713F8B"/>
    <w:rsid w:val="0071451E"/>
    <w:rsid w:val="00715045"/>
    <w:rsid w:val="0071595A"/>
    <w:rsid w:val="0071606D"/>
    <w:rsid w:val="00716074"/>
    <w:rsid w:val="00716183"/>
    <w:rsid w:val="00716393"/>
    <w:rsid w:val="00716A72"/>
    <w:rsid w:val="00716E58"/>
    <w:rsid w:val="0071783C"/>
    <w:rsid w:val="00717CB4"/>
    <w:rsid w:val="007205FE"/>
    <w:rsid w:val="00720FCF"/>
    <w:rsid w:val="00721313"/>
    <w:rsid w:val="00721578"/>
    <w:rsid w:val="00722340"/>
    <w:rsid w:val="00722722"/>
    <w:rsid w:val="00722759"/>
    <w:rsid w:val="0072282F"/>
    <w:rsid w:val="00723176"/>
    <w:rsid w:val="007233EB"/>
    <w:rsid w:val="00723404"/>
    <w:rsid w:val="0072345E"/>
    <w:rsid w:val="00724252"/>
    <w:rsid w:val="00724619"/>
    <w:rsid w:val="00724FC0"/>
    <w:rsid w:val="00725229"/>
    <w:rsid w:val="00725766"/>
    <w:rsid w:val="00726925"/>
    <w:rsid w:val="00730394"/>
    <w:rsid w:val="00730409"/>
    <w:rsid w:val="00730711"/>
    <w:rsid w:val="00730956"/>
    <w:rsid w:val="0073236D"/>
    <w:rsid w:val="00732660"/>
    <w:rsid w:val="007328B7"/>
    <w:rsid w:val="007333AD"/>
    <w:rsid w:val="007334EE"/>
    <w:rsid w:val="007334F0"/>
    <w:rsid w:val="007336E3"/>
    <w:rsid w:val="0073413A"/>
    <w:rsid w:val="00734149"/>
    <w:rsid w:val="00734177"/>
    <w:rsid w:val="00735678"/>
    <w:rsid w:val="00736542"/>
    <w:rsid w:val="00736C8D"/>
    <w:rsid w:val="00737375"/>
    <w:rsid w:val="00737720"/>
    <w:rsid w:val="0074074A"/>
    <w:rsid w:val="00740988"/>
    <w:rsid w:val="00740A10"/>
    <w:rsid w:val="00740CE9"/>
    <w:rsid w:val="00741310"/>
    <w:rsid w:val="00744110"/>
    <w:rsid w:val="007448B7"/>
    <w:rsid w:val="00744A11"/>
    <w:rsid w:val="00744A1B"/>
    <w:rsid w:val="00744F12"/>
    <w:rsid w:val="00745C7E"/>
    <w:rsid w:val="00745D93"/>
    <w:rsid w:val="00747AF4"/>
    <w:rsid w:val="00747D42"/>
    <w:rsid w:val="007506FA"/>
    <w:rsid w:val="007514D3"/>
    <w:rsid w:val="00752005"/>
    <w:rsid w:val="00752686"/>
    <w:rsid w:val="00755A7B"/>
    <w:rsid w:val="00755D95"/>
    <w:rsid w:val="00756247"/>
    <w:rsid w:val="00756335"/>
    <w:rsid w:val="00756BAE"/>
    <w:rsid w:val="00757B3E"/>
    <w:rsid w:val="00757CA0"/>
    <w:rsid w:val="007607F2"/>
    <w:rsid w:val="00762345"/>
    <w:rsid w:val="00762B83"/>
    <w:rsid w:val="00762F5B"/>
    <w:rsid w:val="00764918"/>
    <w:rsid w:val="00764C13"/>
    <w:rsid w:val="00764CB5"/>
    <w:rsid w:val="00765FA4"/>
    <w:rsid w:val="00767213"/>
    <w:rsid w:val="00767BE7"/>
    <w:rsid w:val="00770022"/>
    <w:rsid w:val="00770DB4"/>
    <w:rsid w:val="00771348"/>
    <w:rsid w:val="00773727"/>
    <w:rsid w:val="00775069"/>
    <w:rsid w:val="00775355"/>
    <w:rsid w:val="00775444"/>
    <w:rsid w:val="007766D3"/>
    <w:rsid w:val="00776AF9"/>
    <w:rsid w:val="00777DAE"/>
    <w:rsid w:val="00780385"/>
    <w:rsid w:val="00780A50"/>
    <w:rsid w:val="00780FE7"/>
    <w:rsid w:val="00781100"/>
    <w:rsid w:val="00781CB7"/>
    <w:rsid w:val="00781EB8"/>
    <w:rsid w:val="00781F05"/>
    <w:rsid w:val="007827E8"/>
    <w:rsid w:val="00782D37"/>
    <w:rsid w:val="007833C7"/>
    <w:rsid w:val="00783D20"/>
    <w:rsid w:val="00784259"/>
    <w:rsid w:val="007845A1"/>
    <w:rsid w:val="00785A71"/>
    <w:rsid w:val="0078626E"/>
    <w:rsid w:val="00786A77"/>
    <w:rsid w:val="00786DFF"/>
    <w:rsid w:val="007877D7"/>
    <w:rsid w:val="00787A75"/>
    <w:rsid w:val="00790A73"/>
    <w:rsid w:val="007921FE"/>
    <w:rsid w:val="00792221"/>
    <w:rsid w:val="0079268C"/>
    <w:rsid w:val="007927A7"/>
    <w:rsid w:val="00793935"/>
    <w:rsid w:val="007939F1"/>
    <w:rsid w:val="00793B60"/>
    <w:rsid w:val="00793B9A"/>
    <w:rsid w:val="00793BB1"/>
    <w:rsid w:val="007946F9"/>
    <w:rsid w:val="007949F8"/>
    <w:rsid w:val="00794D31"/>
    <w:rsid w:val="00794D32"/>
    <w:rsid w:val="00794EC8"/>
    <w:rsid w:val="0079563A"/>
    <w:rsid w:val="00795FBC"/>
    <w:rsid w:val="0079673E"/>
    <w:rsid w:val="00796DFD"/>
    <w:rsid w:val="00797AAA"/>
    <w:rsid w:val="007A01FA"/>
    <w:rsid w:val="007A0357"/>
    <w:rsid w:val="007A0DFF"/>
    <w:rsid w:val="007A11C8"/>
    <w:rsid w:val="007A13E8"/>
    <w:rsid w:val="007A16C1"/>
    <w:rsid w:val="007A1E43"/>
    <w:rsid w:val="007A24D6"/>
    <w:rsid w:val="007A259B"/>
    <w:rsid w:val="007A344A"/>
    <w:rsid w:val="007A3675"/>
    <w:rsid w:val="007A3854"/>
    <w:rsid w:val="007A39E1"/>
    <w:rsid w:val="007A4561"/>
    <w:rsid w:val="007A5847"/>
    <w:rsid w:val="007A6565"/>
    <w:rsid w:val="007A72DB"/>
    <w:rsid w:val="007A785D"/>
    <w:rsid w:val="007A7B94"/>
    <w:rsid w:val="007B00AD"/>
    <w:rsid w:val="007B03F9"/>
    <w:rsid w:val="007B053D"/>
    <w:rsid w:val="007B05A8"/>
    <w:rsid w:val="007B0618"/>
    <w:rsid w:val="007B070E"/>
    <w:rsid w:val="007B0A87"/>
    <w:rsid w:val="007B1044"/>
    <w:rsid w:val="007B12D5"/>
    <w:rsid w:val="007B18FB"/>
    <w:rsid w:val="007B1AE2"/>
    <w:rsid w:val="007B23A2"/>
    <w:rsid w:val="007B287A"/>
    <w:rsid w:val="007B4B92"/>
    <w:rsid w:val="007B5A93"/>
    <w:rsid w:val="007B6083"/>
    <w:rsid w:val="007B675B"/>
    <w:rsid w:val="007B6AB2"/>
    <w:rsid w:val="007B6CDD"/>
    <w:rsid w:val="007B734C"/>
    <w:rsid w:val="007C0A8E"/>
    <w:rsid w:val="007C0AA8"/>
    <w:rsid w:val="007C0B6B"/>
    <w:rsid w:val="007C1030"/>
    <w:rsid w:val="007C1510"/>
    <w:rsid w:val="007C2128"/>
    <w:rsid w:val="007C41D1"/>
    <w:rsid w:val="007C4555"/>
    <w:rsid w:val="007C4C4F"/>
    <w:rsid w:val="007C4C78"/>
    <w:rsid w:val="007C518B"/>
    <w:rsid w:val="007C538F"/>
    <w:rsid w:val="007C6015"/>
    <w:rsid w:val="007C613C"/>
    <w:rsid w:val="007C63AF"/>
    <w:rsid w:val="007C668A"/>
    <w:rsid w:val="007C6C7D"/>
    <w:rsid w:val="007C6CE6"/>
    <w:rsid w:val="007C6E87"/>
    <w:rsid w:val="007C72C0"/>
    <w:rsid w:val="007D02A9"/>
    <w:rsid w:val="007D0322"/>
    <w:rsid w:val="007D0E10"/>
    <w:rsid w:val="007D123B"/>
    <w:rsid w:val="007D1F5A"/>
    <w:rsid w:val="007D257E"/>
    <w:rsid w:val="007D2630"/>
    <w:rsid w:val="007D2D91"/>
    <w:rsid w:val="007D359A"/>
    <w:rsid w:val="007D3854"/>
    <w:rsid w:val="007D38AC"/>
    <w:rsid w:val="007D3B4E"/>
    <w:rsid w:val="007D4FA8"/>
    <w:rsid w:val="007D57AC"/>
    <w:rsid w:val="007D586A"/>
    <w:rsid w:val="007D6286"/>
    <w:rsid w:val="007D6E75"/>
    <w:rsid w:val="007D7048"/>
    <w:rsid w:val="007D738D"/>
    <w:rsid w:val="007D7F5A"/>
    <w:rsid w:val="007E2D22"/>
    <w:rsid w:val="007E328A"/>
    <w:rsid w:val="007E3339"/>
    <w:rsid w:val="007E3704"/>
    <w:rsid w:val="007E3A45"/>
    <w:rsid w:val="007E4420"/>
    <w:rsid w:val="007E4434"/>
    <w:rsid w:val="007E45D4"/>
    <w:rsid w:val="007E4AB2"/>
    <w:rsid w:val="007E509F"/>
    <w:rsid w:val="007E50E3"/>
    <w:rsid w:val="007E603C"/>
    <w:rsid w:val="007E6303"/>
    <w:rsid w:val="007E74BA"/>
    <w:rsid w:val="007E763D"/>
    <w:rsid w:val="007E7957"/>
    <w:rsid w:val="007F0622"/>
    <w:rsid w:val="007F0A20"/>
    <w:rsid w:val="007F130A"/>
    <w:rsid w:val="007F1839"/>
    <w:rsid w:val="007F2A56"/>
    <w:rsid w:val="007F2CC7"/>
    <w:rsid w:val="007F3034"/>
    <w:rsid w:val="007F4306"/>
    <w:rsid w:val="007F522E"/>
    <w:rsid w:val="007F567C"/>
    <w:rsid w:val="007F5690"/>
    <w:rsid w:val="007F62E1"/>
    <w:rsid w:val="007F6EAF"/>
    <w:rsid w:val="007F7119"/>
    <w:rsid w:val="007F725B"/>
    <w:rsid w:val="008009B2"/>
    <w:rsid w:val="00800B65"/>
    <w:rsid w:val="00800D79"/>
    <w:rsid w:val="00801885"/>
    <w:rsid w:val="00802B76"/>
    <w:rsid w:val="00803895"/>
    <w:rsid w:val="00804859"/>
    <w:rsid w:val="0080555D"/>
    <w:rsid w:val="008058DE"/>
    <w:rsid w:val="00806214"/>
    <w:rsid w:val="008065D7"/>
    <w:rsid w:val="008067CF"/>
    <w:rsid w:val="00806BE0"/>
    <w:rsid w:val="00806E58"/>
    <w:rsid w:val="008108CC"/>
    <w:rsid w:val="00810B10"/>
    <w:rsid w:val="008117AA"/>
    <w:rsid w:val="00811B51"/>
    <w:rsid w:val="00811BE9"/>
    <w:rsid w:val="00811C1D"/>
    <w:rsid w:val="00811CC4"/>
    <w:rsid w:val="00811D4E"/>
    <w:rsid w:val="008122BE"/>
    <w:rsid w:val="008129C3"/>
    <w:rsid w:val="00813241"/>
    <w:rsid w:val="00813AEE"/>
    <w:rsid w:val="00814D9B"/>
    <w:rsid w:val="00814F58"/>
    <w:rsid w:val="008153E2"/>
    <w:rsid w:val="00815798"/>
    <w:rsid w:val="00816314"/>
    <w:rsid w:val="0081696C"/>
    <w:rsid w:val="0081715A"/>
    <w:rsid w:val="00817629"/>
    <w:rsid w:val="0081767D"/>
    <w:rsid w:val="0082083F"/>
    <w:rsid w:val="008218E0"/>
    <w:rsid w:val="008219CF"/>
    <w:rsid w:val="0082242D"/>
    <w:rsid w:val="008226C2"/>
    <w:rsid w:val="00822D64"/>
    <w:rsid w:val="00822DED"/>
    <w:rsid w:val="008240D9"/>
    <w:rsid w:val="00824A54"/>
    <w:rsid w:val="00824B21"/>
    <w:rsid w:val="008257E1"/>
    <w:rsid w:val="00825846"/>
    <w:rsid w:val="0082629B"/>
    <w:rsid w:val="00826550"/>
    <w:rsid w:val="00826775"/>
    <w:rsid w:val="008277E7"/>
    <w:rsid w:val="00827EED"/>
    <w:rsid w:val="008300A6"/>
    <w:rsid w:val="00830415"/>
    <w:rsid w:val="008304F2"/>
    <w:rsid w:val="00830518"/>
    <w:rsid w:val="008307F5"/>
    <w:rsid w:val="0083114F"/>
    <w:rsid w:val="0083123D"/>
    <w:rsid w:val="008328B5"/>
    <w:rsid w:val="00833301"/>
    <w:rsid w:val="00834480"/>
    <w:rsid w:val="008349B2"/>
    <w:rsid w:val="00835602"/>
    <w:rsid w:val="008358A9"/>
    <w:rsid w:val="00835CB8"/>
    <w:rsid w:val="00836143"/>
    <w:rsid w:val="008362C0"/>
    <w:rsid w:val="0083698C"/>
    <w:rsid w:val="00836C4F"/>
    <w:rsid w:val="00836CE1"/>
    <w:rsid w:val="00836D79"/>
    <w:rsid w:val="008370F2"/>
    <w:rsid w:val="0083740B"/>
    <w:rsid w:val="00837DF4"/>
    <w:rsid w:val="00837ED1"/>
    <w:rsid w:val="0084065C"/>
    <w:rsid w:val="00840C13"/>
    <w:rsid w:val="00841908"/>
    <w:rsid w:val="00842402"/>
    <w:rsid w:val="00842629"/>
    <w:rsid w:val="00842ADD"/>
    <w:rsid w:val="008430C6"/>
    <w:rsid w:val="008435F1"/>
    <w:rsid w:val="008436D5"/>
    <w:rsid w:val="0084392A"/>
    <w:rsid w:val="00843969"/>
    <w:rsid w:val="00843B00"/>
    <w:rsid w:val="00843D96"/>
    <w:rsid w:val="00845341"/>
    <w:rsid w:val="008455AB"/>
    <w:rsid w:val="00845655"/>
    <w:rsid w:val="00845FCA"/>
    <w:rsid w:val="00846517"/>
    <w:rsid w:val="00846579"/>
    <w:rsid w:val="00846D2E"/>
    <w:rsid w:val="00846E65"/>
    <w:rsid w:val="00847155"/>
    <w:rsid w:val="00847435"/>
    <w:rsid w:val="00847527"/>
    <w:rsid w:val="00850387"/>
    <w:rsid w:val="00850ABC"/>
    <w:rsid w:val="00850F14"/>
    <w:rsid w:val="00852B87"/>
    <w:rsid w:val="00852C5A"/>
    <w:rsid w:val="00853569"/>
    <w:rsid w:val="00853728"/>
    <w:rsid w:val="00853FED"/>
    <w:rsid w:val="00854009"/>
    <w:rsid w:val="0085430B"/>
    <w:rsid w:val="00855456"/>
    <w:rsid w:val="00855685"/>
    <w:rsid w:val="00856034"/>
    <w:rsid w:val="00856284"/>
    <w:rsid w:val="00856467"/>
    <w:rsid w:val="008570E9"/>
    <w:rsid w:val="0085787C"/>
    <w:rsid w:val="00857B2A"/>
    <w:rsid w:val="00857C55"/>
    <w:rsid w:val="00860237"/>
    <w:rsid w:val="00861373"/>
    <w:rsid w:val="008616F0"/>
    <w:rsid w:val="00861A3D"/>
    <w:rsid w:val="008627BA"/>
    <w:rsid w:val="0086350A"/>
    <w:rsid w:val="00863BCA"/>
    <w:rsid w:val="0086432F"/>
    <w:rsid w:val="0086446D"/>
    <w:rsid w:val="00865581"/>
    <w:rsid w:val="008658EC"/>
    <w:rsid w:val="00866069"/>
    <w:rsid w:val="00866EBC"/>
    <w:rsid w:val="00867544"/>
    <w:rsid w:val="00870252"/>
    <w:rsid w:val="0087086C"/>
    <w:rsid w:val="00870874"/>
    <w:rsid w:val="0087116F"/>
    <w:rsid w:val="008715BD"/>
    <w:rsid w:val="008715E7"/>
    <w:rsid w:val="008717EC"/>
    <w:rsid w:val="008718EA"/>
    <w:rsid w:val="00871D4F"/>
    <w:rsid w:val="00871FEE"/>
    <w:rsid w:val="00872238"/>
    <w:rsid w:val="00872DD7"/>
    <w:rsid w:val="00873002"/>
    <w:rsid w:val="00873211"/>
    <w:rsid w:val="0087349E"/>
    <w:rsid w:val="00873F26"/>
    <w:rsid w:val="00874749"/>
    <w:rsid w:val="00875055"/>
    <w:rsid w:val="008760AE"/>
    <w:rsid w:val="008762BC"/>
    <w:rsid w:val="0087698A"/>
    <w:rsid w:val="00876AB8"/>
    <w:rsid w:val="00876ABC"/>
    <w:rsid w:val="00877C0F"/>
    <w:rsid w:val="00877CE4"/>
    <w:rsid w:val="0088017C"/>
    <w:rsid w:val="008807CA"/>
    <w:rsid w:val="00880E1C"/>
    <w:rsid w:val="00880F7A"/>
    <w:rsid w:val="00881C1D"/>
    <w:rsid w:val="00882582"/>
    <w:rsid w:val="00883567"/>
    <w:rsid w:val="008847C1"/>
    <w:rsid w:val="008847C8"/>
    <w:rsid w:val="0088527C"/>
    <w:rsid w:val="00886BCE"/>
    <w:rsid w:val="0088733D"/>
    <w:rsid w:val="0088771D"/>
    <w:rsid w:val="00887AF6"/>
    <w:rsid w:val="00890B74"/>
    <w:rsid w:val="008910CC"/>
    <w:rsid w:val="00891B40"/>
    <w:rsid w:val="008920B9"/>
    <w:rsid w:val="0089294C"/>
    <w:rsid w:val="00892A00"/>
    <w:rsid w:val="008938A8"/>
    <w:rsid w:val="00893A56"/>
    <w:rsid w:val="0089509D"/>
    <w:rsid w:val="008951BC"/>
    <w:rsid w:val="008951D2"/>
    <w:rsid w:val="00897056"/>
    <w:rsid w:val="008A177A"/>
    <w:rsid w:val="008A209A"/>
    <w:rsid w:val="008A2812"/>
    <w:rsid w:val="008A286D"/>
    <w:rsid w:val="008A77B8"/>
    <w:rsid w:val="008B01B3"/>
    <w:rsid w:val="008B0CA8"/>
    <w:rsid w:val="008B1505"/>
    <w:rsid w:val="008B1E1D"/>
    <w:rsid w:val="008B2599"/>
    <w:rsid w:val="008B2FA8"/>
    <w:rsid w:val="008B368F"/>
    <w:rsid w:val="008B377F"/>
    <w:rsid w:val="008B37B6"/>
    <w:rsid w:val="008B4946"/>
    <w:rsid w:val="008B66B9"/>
    <w:rsid w:val="008B7967"/>
    <w:rsid w:val="008C0632"/>
    <w:rsid w:val="008C0667"/>
    <w:rsid w:val="008C0BA5"/>
    <w:rsid w:val="008C2F4C"/>
    <w:rsid w:val="008C38F6"/>
    <w:rsid w:val="008C464F"/>
    <w:rsid w:val="008C515B"/>
    <w:rsid w:val="008C6339"/>
    <w:rsid w:val="008C6FCA"/>
    <w:rsid w:val="008C7CCE"/>
    <w:rsid w:val="008C7CFD"/>
    <w:rsid w:val="008D021F"/>
    <w:rsid w:val="008D07CC"/>
    <w:rsid w:val="008D0A8F"/>
    <w:rsid w:val="008D0BC6"/>
    <w:rsid w:val="008D0C9E"/>
    <w:rsid w:val="008D10F0"/>
    <w:rsid w:val="008D1300"/>
    <w:rsid w:val="008D18E6"/>
    <w:rsid w:val="008D1AA8"/>
    <w:rsid w:val="008D213E"/>
    <w:rsid w:val="008D3099"/>
    <w:rsid w:val="008D3831"/>
    <w:rsid w:val="008D5757"/>
    <w:rsid w:val="008D6050"/>
    <w:rsid w:val="008D61E2"/>
    <w:rsid w:val="008D6756"/>
    <w:rsid w:val="008D6CA9"/>
    <w:rsid w:val="008D7012"/>
    <w:rsid w:val="008D7AFC"/>
    <w:rsid w:val="008E06D8"/>
    <w:rsid w:val="008E0FD5"/>
    <w:rsid w:val="008E11B5"/>
    <w:rsid w:val="008E19E3"/>
    <w:rsid w:val="008E1E13"/>
    <w:rsid w:val="008E31CD"/>
    <w:rsid w:val="008E34B9"/>
    <w:rsid w:val="008E38CC"/>
    <w:rsid w:val="008E3915"/>
    <w:rsid w:val="008E5AD3"/>
    <w:rsid w:val="008E5F9F"/>
    <w:rsid w:val="008E6715"/>
    <w:rsid w:val="008E6C04"/>
    <w:rsid w:val="008E7045"/>
    <w:rsid w:val="008E758B"/>
    <w:rsid w:val="008E7967"/>
    <w:rsid w:val="008E7E96"/>
    <w:rsid w:val="008E7FE7"/>
    <w:rsid w:val="008F03F0"/>
    <w:rsid w:val="008F06E6"/>
    <w:rsid w:val="008F12B2"/>
    <w:rsid w:val="008F158C"/>
    <w:rsid w:val="008F1A14"/>
    <w:rsid w:val="008F1DFA"/>
    <w:rsid w:val="008F2430"/>
    <w:rsid w:val="008F27AF"/>
    <w:rsid w:val="008F397D"/>
    <w:rsid w:val="008F3C62"/>
    <w:rsid w:val="008F42AB"/>
    <w:rsid w:val="008F484E"/>
    <w:rsid w:val="008F50AC"/>
    <w:rsid w:val="008F538D"/>
    <w:rsid w:val="008F588C"/>
    <w:rsid w:val="008F7176"/>
    <w:rsid w:val="008F7322"/>
    <w:rsid w:val="008F791B"/>
    <w:rsid w:val="008F7D64"/>
    <w:rsid w:val="008F7E0E"/>
    <w:rsid w:val="009015F5"/>
    <w:rsid w:val="00902CCD"/>
    <w:rsid w:val="0090442D"/>
    <w:rsid w:val="00905599"/>
    <w:rsid w:val="00905E60"/>
    <w:rsid w:val="00905FD1"/>
    <w:rsid w:val="00907380"/>
    <w:rsid w:val="00910549"/>
    <w:rsid w:val="00910EAB"/>
    <w:rsid w:val="00911476"/>
    <w:rsid w:val="00911DF0"/>
    <w:rsid w:val="00912ACD"/>
    <w:rsid w:val="00912E41"/>
    <w:rsid w:val="0091303C"/>
    <w:rsid w:val="00913323"/>
    <w:rsid w:val="0091355E"/>
    <w:rsid w:val="009142CD"/>
    <w:rsid w:val="009145C0"/>
    <w:rsid w:val="00914748"/>
    <w:rsid w:val="0091475B"/>
    <w:rsid w:val="009151DC"/>
    <w:rsid w:val="00915BEB"/>
    <w:rsid w:val="0091634F"/>
    <w:rsid w:val="0091638A"/>
    <w:rsid w:val="0091694A"/>
    <w:rsid w:val="00916A76"/>
    <w:rsid w:val="00916B30"/>
    <w:rsid w:val="009171DE"/>
    <w:rsid w:val="00917A25"/>
    <w:rsid w:val="00917C7E"/>
    <w:rsid w:val="00921A81"/>
    <w:rsid w:val="00921B13"/>
    <w:rsid w:val="00921D23"/>
    <w:rsid w:val="00922134"/>
    <w:rsid w:val="0092282B"/>
    <w:rsid w:val="00922FCF"/>
    <w:rsid w:val="0092391D"/>
    <w:rsid w:val="0092392D"/>
    <w:rsid w:val="00923BE3"/>
    <w:rsid w:val="009242EB"/>
    <w:rsid w:val="00924B9B"/>
    <w:rsid w:val="00926E97"/>
    <w:rsid w:val="00926F48"/>
    <w:rsid w:val="009303A6"/>
    <w:rsid w:val="009307EE"/>
    <w:rsid w:val="00930A52"/>
    <w:rsid w:val="00931239"/>
    <w:rsid w:val="009313E0"/>
    <w:rsid w:val="00931D12"/>
    <w:rsid w:val="009346FD"/>
    <w:rsid w:val="00935566"/>
    <w:rsid w:val="00935D79"/>
    <w:rsid w:val="00935E5F"/>
    <w:rsid w:val="009366D7"/>
    <w:rsid w:val="00936BEE"/>
    <w:rsid w:val="009377B1"/>
    <w:rsid w:val="0094005B"/>
    <w:rsid w:val="00940CC9"/>
    <w:rsid w:val="00940F29"/>
    <w:rsid w:val="00941E8D"/>
    <w:rsid w:val="009426F5"/>
    <w:rsid w:val="00942757"/>
    <w:rsid w:val="009427C8"/>
    <w:rsid w:val="009433C5"/>
    <w:rsid w:val="0094411F"/>
    <w:rsid w:val="00944A65"/>
    <w:rsid w:val="00944E2A"/>
    <w:rsid w:val="0094569E"/>
    <w:rsid w:val="00945922"/>
    <w:rsid w:val="00946543"/>
    <w:rsid w:val="00946E3F"/>
    <w:rsid w:val="00946EBB"/>
    <w:rsid w:val="00946EC5"/>
    <w:rsid w:val="00947F68"/>
    <w:rsid w:val="00950A42"/>
    <w:rsid w:val="00951FB6"/>
    <w:rsid w:val="009528B4"/>
    <w:rsid w:val="009539D6"/>
    <w:rsid w:val="00953A9C"/>
    <w:rsid w:val="00953F94"/>
    <w:rsid w:val="00955497"/>
    <w:rsid w:val="00956445"/>
    <w:rsid w:val="00956CD8"/>
    <w:rsid w:val="0096008B"/>
    <w:rsid w:val="00960D40"/>
    <w:rsid w:val="00962A7D"/>
    <w:rsid w:val="00962E16"/>
    <w:rsid w:val="00962F94"/>
    <w:rsid w:val="00963269"/>
    <w:rsid w:val="00963574"/>
    <w:rsid w:val="00963699"/>
    <w:rsid w:val="00963851"/>
    <w:rsid w:val="0096524C"/>
    <w:rsid w:val="00965609"/>
    <w:rsid w:val="00965E2C"/>
    <w:rsid w:val="00965F27"/>
    <w:rsid w:val="0096693D"/>
    <w:rsid w:val="009669A4"/>
    <w:rsid w:val="00966C21"/>
    <w:rsid w:val="009677A8"/>
    <w:rsid w:val="009678FC"/>
    <w:rsid w:val="00967DE6"/>
    <w:rsid w:val="00967F5B"/>
    <w:rsid w:val="0097026F"/>
    <w:rsid w:val="0097037E"/>
    <w:rsid w:val="009703FB"/>
    <w:rsid w:val="00970529"/>
    <w:rsid w:val="009717C7"/>
    <w:rsid w:val="009729C1"/>
    <w:rsid w:val="00972EEA"/>
    <w:rsid w:val="009734AE"/>
    <w:rsid w:val="00973646"/>
    <w:rsid w:val="00973B54"/>
    <w:rsid w:val="00973FC3"/>
    <w:rsid w:val="009747EC"/>
    <w:rsid w:val="00974807"/>
    <w:rsid w:val="009752B1"/>
    <w:rsid w:val="00976969"/>
    <w:rsid w:val="00976A85"/>
    <w:rsid w:val="00977399"/>
    <w:rsid w:val="009774BC"/>
    <w:rsid w:val="00977C6A"/>
    <w:rsid w:val="00980112"/>
    <w:rsid w:val="00980423"/>
    <w:rsid w:val="00980AD2"/>
    <w:rsid w:val="00981098"/>
    <w:rsid w:val="00981599"/>
    <w:rsid w:val="0098195A"/>
    <w:rsid w:val="009820DC"/>
    <w:rsid w:val="009829A4"/>
    <w:rsid w:val="00982DE2"/>
    <w:rsid w:val="00983338"/>
    <w:rsid w:val="00983A81"/>
    <w:rsid w:val="00983F66"/>
    <w:rsid w:val="00983FB5"/>
    <w:rsid w:val="00985726"/>
    <w:rsid w:val="00985C73"/>
    <w:rsid w:val="00985EE2"/>
    <w:rsid w:val="00986720"/>
    <w:rsid w:val="009867A0"/>
    <w:rsid w:val="00987443"/>
    <w:rsid w:val="00987DFF"/>
    <w:rsid w:val="009901C9"/>
    <w:rsid w:val="009916E2"/>
    <w:rsid w:val="00991CC7"/>
    <w:rsid w:val="0099215C"/>
    <w:rsid w:val="009923C5"/>
    <w:rsid w:val="00992D51"/>
    <w:rsid w:val="009944A6"/>
    <w:rsid w:val="00994EEA"/>
    <w:rsid w:val="00995C63"/>
    <w:rsid w:val="009962D9"/>
    <w:rsid w:val="00996C68"/>
    <w:rsid w:val="00996F45"/>
    <w:rsid w:val="00996FB1"/>
    <w:rsid w:val="009970AE"/>
    <w:rsid w:val="009971F4"/>
    <w:rsid w:val="00997787"/>
    <w:rsid w:val="00997B69"/>
    <w:rsid w:val="00997CFD"/>
    <w:rsid w:val="009A04A0"/>
    <w:rsid w:val="009A0C37"/>
    <w:rsid w:val="009A1144"/>
    <w:rsid w:val="009A1B79"/>
    <w:rsid w:val="009A2F04"/>
    <w:rsid w:val="009A33E6"/>
    <w:rsid w:val="009A379C"/>
    <w:rsid w:val="009A39C5"/>
    <w:rsid w:val="009A3B81"/>
    <w:rsid w:val="009A5469"/>
    <w:rsid w:val="009A5475"/>
    <w:rsid w:val="009A5ABA"/>
    <w:rsid w:val="009A5FBA"/>
    <w:rsid w:val="009A6983"/>
    <w:rsid w:val="009B0AE4"/>
    <w:rsid w:val="009B0C35"/>
    <w:rsid w:val="009B1AE2"/>
    <w:rsid w:val="009B36F6"/>
    <w:rsid w:val="009B4238"/>
    <w:rsid w:val="009B57E5"/>
    <w:rsid w:val="009B6220"/>
    <w:rsid w:val="009B6A73"/>
    <w:rsid w:val="009B75ED"/>
    <w:rsid w:val="009C0DC4"/>
    <w:rsid w:val="009C1FB9"/>
    <w:rsid w:val="009C2973"/>
    <w:rsid w:val="009C30A2"/>
    <w:rsid w:val="009C374B"/>
    <w:rsid w:val="009C530F"/>
    <w:rsid w:val="009C5E95"/>
    <w:rsid w:val="009C689A"/>
    <w:rsid w:val="009C6FDF"/>
    <w:rsid w:val="009C7683"/>
    <w:rsid w:val="009C7B15"/>
    <w:rsid w:val="009C7F19"/>
    <w:rsid w:val="009D1187"/>
    <w:rsid w:val="009D2BE8"/>
    <w:rsid w:val="009D2E93"/>
    <w:rsid w:val="009D3128"/>
    <w:rsid w:val="009D389B"/>
    <w:rsid w:val="009D3F26"/>
    <w:rsid w:val="009D4DDC"/>
    <w:rsid w:val="009D50AE"/>
    <w:rsid w:val="009D5ADA"/>
    <w:rsid w:val="009D5FF8"/>
    <w:rsid w:val="009D628D"/>
    <w:rsid w:val="009D73AF"/>
    <w:rsid w:val="009E0178"/>
    <w:rsid w:val="009E02F5"/>
    <w:rsid w:val="009E0FA5"/>
    <w:rsid w:val="009E19D2"/>
    <w:rsid w:val="009E34D9"/>
    <w:rsid w:val="009E3BBC"/>
    <w:rsid w:val="009E484F"/>
    <w:rsid w:val="009E48A7"/>
    <w:rsid w:val="009E4EAC"/>
    <w:rsid w:val="009E562C"/>
    <w:rsid w:val="009E57B0"/>
    <w:rsid w:val="009E647B"/>
    <w:rsid w:val="009E6BD0"/>
    <w:rsid w:val="009E7E09"/>
    <w:rsid w:val="009E7E98"/>
    <w:rsid w:val="009E7F47"/>
    <w:rsid w:val="009F085C"/>
    <w:rsid w:val="009F137C"/>
    <w:rsid w:val="009F15A6"/>
    <w:rsid w:val="009F21BD"/>
    <w:rsid w:val="009F2999"/>
    <w:rsid w:val="009F391B"/>
    <w:rsid w:val="009F4535"/>
    <w:rsid w:val="009F4552"/>
    <w:rsid w:val="009F5B28"/>
    <w:rsid w:val="009F61F8"/>
    <w:rsid w:val="009F6C64"/>
    <w:rsid w:val="009F7264"/>
    <w:rsid w:val="009F72EF"/>
    <w:rsid w:val="00A00B57"/>
    <w:rsid w:val="00A00BCB"/>
    <w:rsid w:val="00A01BE7"/>
    <w:rsid w:val="00A022A3"/>
    <w:rsid w:val="00A02EBA"/>
    <w:rsid w:val="00A0318A"/>
    <w:rsid w:val="00A03670"/>
    <w:rsid w:val="00A042F8"/>
    <w:rsid w:val="00A0437B"/>
    <w:rsid w:val="00A04F87"/>
    <w:rsid w:val="00A06214"/>
    <w:rsid w:val="00A06265"/>
    <w:rsid w:val="00A06FC8"/>
    <w:rsid w:val="00A06FE4"/>
    <w:rsid w:val="00A0785F"/>
    <w:rsid w:val="00A079D6"/>
    <w:rsid w:val="00A101C0"/>
    <w:rsid w:val="00A10321"/>
    <w:rsid w:val="00A10D17"/>
    <w:rsid w:val="00A110B3"/>
    <w:rsid w:val="00A119C9"/>
    <w:rsid w:val="00A12563"/>
    <w:rsid w:val="00A127F5"/>
    <w:rsid w:val="00A12B8E"/>
    <w:rsid w:val="00A1312D"/>
    <w:rsid w:val="00A13348"/>
    <w:rsid w:val="00A13B85"/>
    <w:rsid w:val="00A13D9D"/>
    <w:rsid w:val="00A169F4"/>
    <w:rsid w:val="00A16A37"/>
    <w:rsid w:val="00A16DBB"/>
    <w:rsid w:val="00A172C4"/>
    <w:rsid w:val="00A174AC"/>
    <w:rsid w:val="00A200E4"/>
    <w:rsid w:val="00A21D44"/>
    <w:rsid w:val="00A22C98"/>
    <w:rsid w:val="00A22E93"/>
    <w:rsid w:val="00A22FFA"/>
    <w:rsid w:val="00A241D1"/>
    <w:rsid w:val="00A241DE"/>
    <w:rsid w:val="00A25079"/>
    <w:rsid w:val="00A25C23"/>
    <w:rsid w:val="00A25E38"/>
    <w:rsid w:val="00A26B11"/>
    <w:rsid w:val="00A26F57"/>
    <w:rsid w:val="00A27284"/>
    <w:rsid w:val="00A272AD"/>
    <w:rsid w:val="00A2759E"/>
    <w:rsid w:val="00A279F0"/>
    <w:rsid w:val="00A30034"/>
    <w:rsid w:val="00A3005B"/>
    <w:rsid w:val="00A30301"/>
    <w:rsid w:val="00A30736"/>
    <w:rsid w:val="00A30BB2"/>
    <w:rsid w:val="00A31715"/>
    <w:rsid w:val="00A31ABF"/>
    <w:rsid w:val="00A32854"/>
    <w:rsid w:val="00A3326C"/>
    <w:rsid w:val="00A33C38"/>
    <w:rsid w:val="00A33D15"/>
    <w:rsid w:val="00A344AE"/>
    <w:rsid w:val="00A34EA0"/>
    <w:rsid w:val="00A360C2"/>
    <w:rsid w:val="00A36AC5"/>
    <w:rsid w:val="00A36D89"/>
    <w:rsid w:val="00A375A4"/>
    <w:rsid w:val="00A37844"/>
    <w:rsid w:val="00A37EC3"/>
    <w:rsid w:val="00A40841"/>
    <w:rsid w:val="00A409D4"/>
    <w:rsid w:val="00A409F8"/>
    <w:rsid w:val="00A418C1"/>
    <w:rsid w:val="00A4200B"/>
    <w:rsid w:val="00A424E8"/>
    <w:rsid w:val="00A425C6"/>
    <w:rsid w:val="00A4266A"/>
    <w:rsid w:val="00A427D8"/>
    <w:rsid w:val="00A42DC2"/>
    <w:rsid w:val="00A42E56"/>
    <w:rsid w:val="00A435EE"/>
    <w:rsid w:val="00A43A52"/>
    <w:rsid w:val="00A44A3F"/>
    <w:rsid w:val="00A44D2F"/>
    <w:rsid w:val="00A45951"/>
    <w:rsid w:val="00A45A15"/>
    <w:rsid w:val="00A45A65"/>
    <w:rsid w:val="00A46075"/>
    <w:rsid w:val="00A46387"/>
    <w:rsid w:val="00A4692B"/>
    <w:rsid w:val="00A46A5E"/>
    <w:rsid w:val="00A47EE7"/>
    <w:rsid w:val="00A505AF"/>
    <w:rsid w:val="00A50A6D"/>
    <w:rsid w:val="00A50F75"/>
    <w:rsid w:val="00A510C8"/>
    <w:rsid w:val="00A5118D"/>
    <w:rsid w:val="00A51662"/>
    <w:rsid w:val="00A51951"/>
    <w:rsid w:val="00A52CFE"/>
    <w:rsid w:val="00A52E2F"/>
    <w:rsid w:val="00A52EF2"/>
    <w:rsid w:val="00A53141"/>
    <w:rsid w:val="00A534CD"/>
    <w:rsid w:val="00A53F29"/>
    <w:rsid w:val="00A54A37"/>
    <w:rsid w:val="00A54EA3"/>
    <w:rsid w:val="00A55CF1"/>
    <w:rsid w:val="00A55D80"/>
    <w:rsid w:val="00A57405"/>
    <w:rsid w:val="00A579FB"/>
    <w:rsid w:val="00A57E07"/>
    <w:rsid w:val="00A601DA"/>
    <w:rsid w:val="00A60517"/>
    <w:rsid w:val="00A608DA"/>
    <w:rsid w:val="00A61627"/>
    <w:rsid w:val="00A616BF"/>
    <w:rsid w:val="00A62285"/>
    <w:rsid w:val="00A62AB7"/>
    <w:rsid w:val="00A62FB5"/>
    <w:rsid w:val="00A63590"/>
    <w:rsid w:val="00A63DA7"/>
    <w:rsid w:val="00A63F33"/>
    <w:rsid w:val="00A65653"/>
    <w:rsid w:val="00A659B4"/>
    <w:rsid w:val="00A6633C"/>
    <w:rsid w:val="00A67540"/>
    <w:rsid w:val="00A6791A"/>
    <w:rsid w:val="00A70144"/>
    <w:rsid w:val="00A705F9"/>
    <w:rsid w:val="00A70B29"/>
    <w:rsid w:val="00A71383"/>
    <w:rsid w:val="00A715AC"/>
    <w:rsid w:val="00A71A2A"/>
    <w:rsid w:val="00A71C08"/>
    <w:rsid w:val="00A721DD"/>
    <w:rsid w:val="00A7338A"/>
    <w:rsid w:val="00A739ED"/>
    <w:rsid w:val="00A73B79"/>
    <w:rsid w:val="00A7537F"/>
    <w:rsid w:val="00A76AA8"/>
    <w:rsid w:val="00A76B78"/>
    <w:rsid w:val="00A776EE"/>
    <w:rsid w:val="00A806DF"/>
    <w:rsid w:val="00A81B08"/>
    <w:rsid w:val="00A82720"/>
    <w:rsid w:val="00A82D13"/>
    <w:rsid w:val="00A840E8"/>
    <w:rsid w:val="00A84543"/>
    <w:rsid w:val="00A84BC0"/>
    <w:rsid w:val="00A84C40"/>
    <w:rsid w:val="00A85142"/>
    <w:rsid w:val="00A857AB"/>
    <w:rsid w:val="00A873E7"/>
    <w:rsid w:val="00A87FAA"/>
    <w:rsid w:val="00A906AC"/>
    <w:rsid w:val="00A90D19"/>
    <w:rsid w:val="00A91634"/>
    <w:rsid w:val="00A91895"/>
    <w:rsid w:val="00A93C88"/>
    <w:rsid w:val="00A94352"/>
    <w:rsid w:val="00A94524"/>
    <w:rsid w:val="00A946AF"/>
    <w:rsid w:val="00A94B36"/>
    <w:rsid w:val="00A96498"/>
    <w:rsid w:val="00A96717"/>
    <w:rsid w:val="00A97403"/>
    <w:rsid w:val="00A976F1"/>
    <w:rsid w:val="00A9787C"/>
    <w:rsid w:val="00A97C64"/>
    <w:rsid w:val="00AA0728"/>
    <w:rsid w:val="00AA1DB4"/>
    <w:rsid w:val="00AA2252"/>
    <w:rsid w:val="00AA2B33"/>
    <w:rsid w:val="00AA38B1"/>
    <w:rsid w:val="00AA4BFB"/>
    <w:rsid w:val="00AA4CC9"/>
    <w:rsid w:val="00AA4CD1"/>
    <w:rsid w:val="00AA53DB"/>
    <w:rsid w:val="00AA5DC3"/>
    <w:rsid w:val="00AA6476"/>
    <w:rsid w:val="00AA6565"/>
    <w:rsid w:val="00AA66C6"/>
    <w:rsid w:val="00AA6E5D"/>
    <w:rsid w:val="00AA7497"/>
    <w:rsid w:val="00AA762B"/>
    <w:rsid w:val="00AA7F16"/>
    <w:rsid w:val="00AB0D6C"/>
    <w:rsid w:val="00AB2517"/>
    <w:rsid w:val="00AB35F4"/>
    <w:rsid w:val="00AB37B6"/>
    <w:rsid w:val="00AB3845"/>
    <w:rsid w:val="00AB3C2B"/>
    <w:rsid w:val="00AB3DCD"/>
    <w:rsid w:val="00AB4E60"/>
    <w:rsid w:val="00AB58F7"/>
    <w:rsid w:val="00AB621A"/>
    <w:rsid w:val="00AB65D2"/>
    <w:rsid w:val="00AB6A0A"/>
    <w:rsid w:val="00AB6BC3"/>
    <w:rsid w:val="00AB76CA"/>
    <w:rsid w:val="00AB7E5E"/>
    <w:rsid w:val="00AC0086"/>
    <w:rsid w:val="00AC0876"/>
    <w:rsid w:val="00AC0953"/>
    <w:rsid w:val="00AC0D37"/>
    <w:rsid w:val="00AC243D"/>
    <w:rsid w:val="00AC2454"/>
    <w:rsid w:val="00AC3783"/>
    <w:rsid w:val="00AC3C0B"/>
    <w:rsid w:val="00AC4223"/>
    <w:rsid w:val="00AC4558"/>
    <w:rsid w:val="00AC4D9F"/>
    <w:rsid w:val="00AC54A4"/>
    <w:rsid w:val="00AC5E78"/>
    <w:rsid w:val="00AC614D"/>
    <w:rsid w:val="00AC63B8"/>
    <w:rsid w:val="00AC6A27"/>
    <w:rsid w:val="00AD0F78"/>
    <w:rsid w:val="00AD10BC"/>
    <w:rsid w:val="00AD1EBF"/>
    <w:rsid w:val="00AD21A5"/>
    <w:rsid w:val="00AD447F"/>
    <w:rsid w:val="00AD449C"/>
    <w:rsid w:val="00AD4BF2"/>
    <w:rsid w:val="00AD4D80"/>
    <w:rsid w:val="00AD509F"/>
    <w:rsid w:val="00AD50ED"/>
    <w:rsid w:val="00AD5453"/>
    <w:rsid w:val="00AD5734"/>
    <w:rsid w:val="00AD5E07"/>
    <w:rsid w:val="00AD79E7"/>
    <w:rsid w:val="00AE02B1"/>
    <w:rsid w:val="00AE04CE"/>
    <w:rsid w:val="00AE0E14"/>
    <w:rsid w:val="00AE1DB3"/>
    <w:rsid w:val="00AE2091"/>
    <w:rsid w:val="00AE266C"/>
    <w:rsid w:val="00AE2ABB"/>
    <w:rsid w:val="00AE2E88"/>
    <w:rsid w:val="00AE3BD9"/>
    <w:rsid w:val="00AE441B"/>
    <w:rsid w:val="00AE548B"/>
    <w:rsid w:val="00AE586F"/>
    <w:rsid w:val="00AE5D9B"/>
    <w:rsid w:val="00AE61E3"/>
    <w:rsid w:val="00AE6BE0"/>
    <w:rsid w:val="00AE6C8B"/>
    <w:rsid w:val="00AE70A7"/>
    <w:rsid w:val="00AE7998"/>
    <w:rsid w:val="00AE79DB"/>
    <w:rsid w:val="00AF0C27"/>
    <w:rsid w:val="00AF0D9C"/>
    <w:rsid w:val="00AF170A"/>
    <w:rsid w:val="00AF1ACA"/>
    <w:rsid w:val="00AF1C24"/>
    <w:rsid w:val="00AF3854"/>
    <w:rsid w:val="00AF3C90"/>
    <w:rsid w:val="00AF41F8"/>
    <w:rsid w:val="00AF4329"/>
    <w:rsid w:val="00AF6343"/>
    <w:rsid w:val="00AF66D0"/>
    <w:rsid w:val="00AF678F"/>
    <w:rsid w:val="00AF67F1"/>
    <w:rsid w:val="00AF7ABB"/>
    <w:rsid w:val="00B002C4"/>
    <w:rsid w:val="00B0033F"/>
    <w:rsid w:val="00B0048F"/>
    <w:rsid w:val="00B011BF"/>
    <w:rsid w:val="00B013E3"/>
    <w:rsid w:val="00B01905"/>
    <w:rsid w:val="00B022FC"/>
    <w:rsid w:val="00B0239E"/>
    <w:rsid w:val="00B036F6"/>
    <w:rsid w:val="00B03869"/>
    <w:rsid w:val="00B03FA4"/>
    <w:rsid w:val="00B04062"/>
    <w:rsid w:val="00B0566E"/>
    <w:rsid w:val="00B0598E"/>
    <w:rsid w:val="00B06BBA"/>
    <w:rsid w:val="00B06D19"/>
    <w:rsid w:val="00B07F5D"/>
    <w:rsid w:val="00B101B2"/>
    <w:rsid w:val="00B109C0"/>
    <w:rsid w:val="00B10DE5"/>
    <w:rsid w:val="00B1144D"/>
    <w:rsid w:val="00B11590"/>
    <w:rsid w:val="00B11DAC"/>
    <w:rsid w:val="00B12845"/>
    <w:rsid w:val="00B1299E"/>
    <w:rsid w:val="00B12A64"/>
    <w:rsid w:val="00B13473"/>
    <w:rsid w:val="00B1376A"/>
    <w:rsid w:val="00B13A24"/>
    <w:rsid w:val="00B13A2C"/>
    <w:rsid w:val="00B13B3C"/>
    <w:rsid w:val="00B143B9"/>
    <w:rsid w:val="00B1462C"/>
    <w:rsid w:val="00B14870"/>
    <w:rsid w:val="00B14996"/>
    <w:rsid w:val="00B15303"/>
    <w:rsid w:val="00B15ABF"/>
    <w:rsid w:val="00B16785"/>
    <w:rsid w:val="00B20754"/>
    <w:rsid w:val="00B20B3B"/>
    <w:rsid w:val="00B2193D"/>
    <w:rsid w:val="00B21D94"/>
    <w:rsid w:val="00B22F71"/>
    <w:rsid w:val="00B234A2"/>
    <w:rsid w:val="00B234AB"/>
    <w:rsid w:val="00B23F24"/>
    <w:rsid w:val="00B24B46"/>
    <w:rsid w:val="00B24B76"/>
    <w:rsid w:val="00B2515E"/>
    <w:rsid w:val="00B25243"/>
    <w:rsid w:val="00B261E1"/>
    <w:rsid w:val="00B263E2"/>
    <w:rsid w:val="00B2667A"/>
    <w:rsid w:val="00B269B3"/>
    <w:rsid w:val="00B26CC7"/>
    <w:rsid w:val="00B26E1B"/>
    <w:rsid w:val="00B278CA"/>
    <w:rsid w:val="00B27C64"/>
    <w:rsid w:val="00B30369"/>
    <w:rsid w:val="00B30C0D"/>
    <w:rsid w:val="00B30C7A"/>
    <w:rsid w:val="00B316A7"/>
    <w:rsid w:val="00B3176A"/>
    <w:rsid w:val="00B33359"/>
    <w:rsid w:val="00B3340A"/>
    <w:rsid w:val="00B337C3"/>
    <w:rsid w:val="00B33CE6"/>
    <w:rsid w:val="00B3422B"/>
    <w:rsid w:val="00B34609"/>
    <w:rsid w:val="00B34E30"/>
    <w:rsid w:val="00B35560"/>
    <w:rsid w:val="00B3580C"/>
    <w:rsid w:val="00B35CAC"/>
    <w:rsid w:val="00B35EEA"/>
    <w:rsid w:val="00B36566"/>
    <w:rsid w:val="00B368EE"/>
    <w:rsid w:val="00B37150"/>
    <w:rsid w:val="00B37258"/>
    <w:rsid w:val="00B37D7D"/>
    <w:rsid w:val="00B4006E"/>
    <w:rsid w:val="00B4027F"/>
    <w:rsid w:val="00B41A77"/>
    <w:rsid w:val="00B41AF0"/>
    <w:rsid w:val="00B42528"/>
    <w:rsid w:val="00B42CD3"/>
    <w:rsid w:val="00B4399E"/>
    <w:rsid w:val="00B43A2E"/>
    <w:rsid w:val="00B43D98"/>
    <w:rsid w:val="00B442DE"/>
    <w:rsid w:val="00B4559A"/>
    <w:rsid w:val="00B455A4"/>
    <w:rsid w:val="00B473A6"/>
    <w:rsid w:val="00B47EA1"/>
    <w:rsid w:val="00B47F5E"/>
    <w:rsid w:val="00B5007C"/>
    <w:rsid w:val="00B513D5"/>
    <w:rsid w:val="00B513EC"/>
    <w:rsid w:val="00B52051"/>
    <w:rsid w:val="00B52AF2"/>
    <w:rsid w:val="00B52F87"/>
    <w:rsid w:val="00B5303B"/>
    <w:rsid w:val="00B530CB"/>
    <w:rsid w:val="00B540C6"/>
    <w:rsid w:val="00B5441B"/>
    <w:rsid w:val="00B54EA4"/>
    <w:rsid w:val="00B5564B"/>
    <w:rsid w:val="00B556C0"/>
    <w:rsid w:val="00B55F5E"/>
    <w:rsid w:val="00B5600C"/>
    <w:rsid w:val="00B57654"/>
    <w:rsid w:val="00B600C0"/>
    <w:rsid w:val="00B6088E"/>
    <w:rsid w:val="00B619EA"/>
    <w:rsid w:val="00B62731"/>
    <w:rsid w:val="00B62A5E"/>
    <w:rsid w:val="00B634D7"/>
    <w:rsid w:val="00B63695"/>
    <w:rsid w:val="00B63DFD"/>
    <w:rsid w:val="00B64BDA"/>
    <w:rsid w:val="00B64F30"/>
    <w:rsid w:val="00B652CC"/>
    <w:rsid w:val="00B65631"/>
    <w:rsid w:val="00B65767"/>
    <w:rsid w:val="00B678A3"/>
    <w:rsid w:val="00B67AFA"/>
    <w:rsid w:val="00B7038B"/>
    <w:rsid w:val="00B7048E"/>
    <w:rsid w:val="00B71723"/>
    <w:rsid w:val="00B731BE"/>
    <w:rsid w:val="00B736F8"/>
    <w:rsid w:val="00B74E0B"/>
    <w:rsid w:val="00B75844"/>
    <w:rsid w:val="00B75923"/>
    <w:rsid w:val="00B75CD2"/>
    <w:rsid w:val="00B76411"/>
    <w:rsid w:val="00B76B70"/>
    <w:rsid w:val="00B80E68"/>
    <w:rsid w:val="00B810B9"/>
    <w:rsid w:val="00B81FB4"/>
    <w:rsid w:val="00B8228B"/>
    <w:rsid w:val="00B82449"/>
    <w:rsid w:val="00B837FC"/>
    <w:rsid w:val="00B83B60"/>
    <w:rsid w:val="00B83BBA"/>
    <w:rsid w:val="00B84D00"/>
    <w:rsid w:val="00B85EF9"/>
    <w:rsid w:val="00B86745"/>
    <w:rsid w:val="00B8688C"/>
    <w:rsid w:val="00B8690F"/>
    <w:rsid w:val="00B871B0"/>
    <w:rsid w:val="00B872E7"/>
    <w:rsid w:val="00B87463"/>
    <w:rsid w:val="00B90492"/>
    <w:rsid w:val="00B90631"/>
    <w:rsid w:val="00B91CF0"/>
    <w:rsid w:val="00B91F54"/>
    <w:rsid w:val="00B92009"/>
    <w:rsid w:val="00B92384"/>
    <w:rsid w:val="00B93844"/>
    <w:rsid w:val="00B94164"/>
    <w:rsid w:val="00B94C2E"/>
    <w:rsid w:val="00B96ECA"/>
    <w:rsid w:val="00B976EA"/>
    <w:rsid w:val="00BA0C30"/>
    <w:rsid w:val="00BA0CCE"/>
    <w:rsid w:val="00BA1279"/>
    <w:rsid w:val="00BA139C"/>
    <w:rsid w:val="00BA150F"/>
    <w:rsid w:val="00BA1F8E"/>
    <w:rsid w:val="00BA215B"/>
    <w:rsid w:val="00BA3DE5"/>
    <w:rsid w:val="00BA46E9"/>
    <w:rsid w:val="00BA4AC9"/>
    <w:rsid w:val="00BA4B0E"/>
    <w:rsid w:val="00BA537B"/>
    <w:rsid w:val="00BA56B5"/>
    <w:rsid w:val="00BA5875"/>
    <w:rsid w:val="00BA5BB9"/>
    <w:rsid w:val="00BA64FB"/>
    <w:rsid w:val="00BA67A7"/>
    <w:rsid w:val="00BA6DFB"/>
    <w:rsid w:val="00BA73FD"/>
    <w:rsid w:val="00BA780E"/>
    <w:rsid w:val="00BA7D66"/>
    <w:rsid w:val="00BB0F4F"/>
    <w:rsid w:val="00BB13C0"/>
    <w:rsid w:val="00BB159F"/>
    <w:rsid w:val="00BB17D8"/>
    <w:rsid w:val="00BB1987"/>
    <w:rsid w:val="00BB1CBC"/>
    <w:rsid w:val="00BB2C01"/>
    <w:rsid w:val="00BB313C"/>
    <w:rsid w:val="00BB36F2"/>
    <w:rsid w:val="00BB435A"/>
    <w:rsid w:val="00BB44D3"/>
    <w:rsid w:val="00BB4660"/>
    <w:rsid w:val="00BB48A8"/>
    <w:rsid w:val="00BB4CB3"/>
    <w:rsid w:val="00BB554D"/>
    <w:rsid w:val="00BB55A4"/>
    <w:rsid w:val="00BB59CB"/>
    <w:rsid w:val="00BB5B5E"/>
    <w:rsid w:val="00BB5CB7"/>
    <w:rsid w:val="00BB7114"/>
    <w:rsid w:val="00BB7615"/>
    <w:rsid w:val="00BB79A9"/>
    <w:rsid w:val="00BC0FB7"/>
    <w:rsid w:val="00BC160B"/>
    <w:rsid w:val="00BC3523"/>
    <w:rsid w:val="00BC35F2"/>
    <w:rsid w:val="00BC3BB1"/>
    <w:rsid w:val="00BC4C10"/>
    <w:rsid w:val="00BC5007"/>
    <w:rsid w:val="00BC5839"/>
    <w:rsid w:val="00BD0363"/>
    <w:rsid w:val="00BD03F5"/>
    <w:rsid w:val="00BD2069"/>
    <w:rsid w:val="00BD23D6"/>
    <w:rsid w:val="00BD24CC"/>
    <w:rsid w:val="00BD25D6"/>
    <w:rsid w:val="00BD2A06"/>
    <w:rsid w:val="00BD4767"/>
    <w:rsid w:val="00BD5549"/>
    <w:rsid w:val="00BD5595"/>
    <w:rsid w:val="00BD5F58"/>
    <w:rsid w:val="00BD6068"/>
    <w:rsid w:val="00BD6256"/>
    <w:rsid w:val="00BD686F"/>
    <w:rsid w:val="00BD6EBB"/>
    <w:rsid w:val="00BD70E5"/>
    <w:rsid w:val="00BD7890"/>
    <w:rsid w:val="00BD79A3"/>
    <w:rsid w:val="00BD79A9"/>
    <w:rsid w:val="00BD79CC"/>
    <w:rsid w:val="00BE0DE2"/>
    <w:rsid w:val="00BE13F1"/>
    <w:rsid w:val="00BE2297"/>
    <w:rsid w:val="00BE2E85"/>
    <w:rsid w:val="00BE3017"/>
    <w:rsid w:val="00BE337F"/>
    <w:rsid w:val="00BE3459"/>
    <w:rsid w:val="00BE48BE"/>
    <w:rsid w:val="00BE52EC"/>
    <w:rsid w:val="00BE75B5"/>
    <w:rsid w:val="00BF0A94"/>
    <w:rsid w:val="00BF0B2F"/>
    <w:rsid w:val="00BF1BBB"/>
    <w:rsid w:val="00BF1DC9"/>
    <w:rsid w:val="00BF23C0"/>
    <w:rsid w:val="00BF29EB"/>
    <w:rsid w:val="00BF2D0A"/>
    <w:rsid w:val="00BF2E15"/>
    <w:rsid w:val="00BF33A8"/>
    <w:rsid w:val="00BF3400"/>
    <w:rsid w:val="00BF36F8"/>
    <w:rsid w:val="00BF3977"/>
    <w:rsid w:val="00BF3ED5"/>
    <w:rsid w:val="00BF41DE"/>
    <w:rsid w:val="00BF432A"/>
    <w:rsid w:val="00BF4956"/>
    <w:rsid w:val="00BF6495"/>
    <w:rsid w:val="00BF6861"/>
    <w:rsid w:val="00BF6DAE"/>
    <w:rsid w:val="00BF6F23"/>
    <w:rsid w:val="00BF77A2"/>
    <w:rsid w:val="00BF79B6"/>
    <w:rsid w:val="00C017C1"/>
    <w:rsid w:val="00C03ADA"/>
    <w:rsid w:val="00C04A23"/>
    <w:rsid w:val="00C04DAB"/>
    <w:rsid w:val="00C051A1"/>
    <w:rsid w:val="00C05E63"/>
    <w:rsid w:val="00C06431"/>
    <w:rsid w:val="00C06466"/>
    <w:rsid w:val="00C067E9"/>
    <w:rsid w:val="00C0694B"/>
    <w:rsid w:val="00C0740C"/>
    <w:rsid w:val="00C07B18"/>
    <w:rsid w:val="00C10D6C"/>
    <w:rsid w:val="00C117BA"/>
    <w:rsid w:val="00C11846"/>
    <w:rsid w:val="00C13876"/>
    <w:rsid w:val="00C13D99"/>
    <w:rsid w:val="00C141C7"/>
    <w:rsid w:val="00C142C4"/>
    <w:rsid w:val="00C14337"/>
    <w:rsid w:val="00C144D7"/>
    <w:rsid w:val="00C148D2"/>
    <w:rsid w:val="00C156D8"/>
    <w:rsid w:val="00C16856"/>
    <w:rsid w:val="00C16E1B"/>
    <w:rsid w:val="00C174CB"/>
    <w:rsid w:val="00C175B7"/>
    <w:rsid w:val="00C1772F"/>
    <w:rsid w:val="00C17DD8"/>
    <w:rsid w:val="00C20641"/>
    <w:rsid w:val="00C21A0A"/>
    <w:rsid w:val="00C21E43"/>
    <w:rsid w:val="00C221EC"/>
    <w:rsid w:val="00C2228D"/>
    <w:rsid w:val="00C22932"/>
    <w:rsid w:val="00C2299F"/>
    <w:rsid w:val="00C236BA"/>
    <w:rsid w:val="00C24555"/>
    <w:rsid w:val="00C24F25"/>
    <w:rsid w:val="00C2524A"/>
    <w:rsid w:val="00C27D63"/>
    <w:rsid w:val="00C30A93"/>
    <w:rsid w:val="00C30C6D"/>
    <w:rsid w:val="00C312DA"/>
    <w:rsid w:val="00C314E3"/>
    <w:rsid w:val="00C31BCE"/>
    <w:rsid w:val="00C32BE1"/>
    <w:rsid w:val="00C330D7"/>
    <w:rsid w:val="00C3319A"/>
    <w:rsid w:val="00C33C68"/>
    <w:rsid w:val="00C33EE1"/>
    <w:rsid w:val="00C33F6B"/>
    <w:rsid w:val="00C34C8B"/>
    <w:rsid w:val="00C35E8E"/>
    <w:rsid w:val="00C41077"/>
    <w:rsid w:val="00C41A5B"/>
    <w:rsid w:val="00C43031"/>
    <w:rsid w:val="00C439BC"/>
    <w:rsid w:val="00C43B85"/>
    <w:rsid w:val="00C43B96"/>
    <w:rsid w:val="00C44131"/>
    <w:rsid w:val="00C44A2B"/>
    <w:rsid w:val="00C45A71"/>
    <w:rsid w:val="00C45E8C"/>
    <w:rsid w:val="00C45EBB"/>
    <w:rsid w:val="00C46756"/>
    <w:rsid w:val="00C47B12"/>
    <w:rsid w:val="00C47EC0"/>
    <w:rsid w:val="00C50081"/>
    <w:rsid w:val="00C50670"/>
    <w:rsid w:val="00C509CA"/>
    <w:rsid w:val="00C50A99"/>
    <w:rsid w:val="00C50C55"/>
    <w:rsid w:val="00C50E1D"/>
    <w:rsid w:val="00C510EA"/>
    <w:rsid w:val="00C51E89"/>
    <w:rsid w:val="00C52654"/>
    <w:rsid w:val="00C528D2"/>
    <w:rsid w:val="00C535A9"/>
    <w:rsid w:val="00C53967"/>
    <w:rsid w:val="00C53C14"/>
    <w:rsid w:val="00C53EC0"/>
    <w:rsid w:val="00C548C2"/>
    <w:rsid w:val="00C54A55"/>
    <w:rsid w:val="00C54FE9"/>
    <w:rsid w:val="00C55198"/>
    <w:rsid w:val="00C555AF"/>
    <w:rsid w:val="00C55DE3"/>
    <w:rsid w:val="00C55DEB"/>
    <w:rsid w:val="00C5606E"/>
    <w:rsid w:val="00C5622E"/>
    <w:rsid w:val="00C563B0"/>
    <w:rsid w:val="00C56784"/>
    <w:rsid w:val="00C56D5B"/>
    <w:rsid w:val="00C56E11"/>
    <w:rsid w:val="00C57373"/>
    <w:rsid w:val="00C5776C"/>
    <w:rsid w:val="00C60850"/>
    <w:rsid w:val="00C60BCD"/>
    <w:rsid w:val="00C60DB5"/>
    <w:rsid w:val="00C60FD0"/>
    <w:rsid w:val="00C614DD"/>
    <w:rsid w:val="00C62424"/>
    <w:rsid w:val="00C63703"/>
    <w:rsid w:val="00C63A35"/>
    <w:rsid w:val="00C64503"/>
    <w:rsid w:val="00C650FE"/>
    <w:rsid w:val="00C6592A"/>
    <w:rsid w:val="00C65A8D"/>
    <w:rsid w:val="00C65CAC"/>
    <w:rsid w:val="00C65CD5"/>
    <w:rsid w:val="00C666DF"/>
    <w:rsid w:val="00C6703D"/>
    <w:rsid w:val="00C67399"/>
    <w:rsid w:val="00C678E0"/>
    <w:rsid w:val="00C70290"/>
    <w:rsid w:val="00C70AAE"/>
    <w:rsid w:val="00C71A54"/>
    <w:rsid w:val="00C71C8F"/>
    <w:rsid w:val="00C7203C"/>
    <w:rsid w:val="00C7275E"/>
    <w:rsid w:val="00C72830"/>
    <w:rsid w:val="00C735AA"/>
    <w:rsid w:val="00C743B5"/>
    <w:rsid w:val="00C74772"/>
    <w:rsid w:val="00C7533E"/>
    <w:rsid w:val="00C75DB5"/>
    <w:rsid w:val="00C776FC"/>
    <w:rsid w:val="00C77C4C"/>
    <w:rsid w:val="00C77DBB"/>
    <w:rsid w:val="00C8024B"/>
    <w:rsid w:val="00C808E9"/>
    <w:rsid w:val="00C808F6"/>
    <w:rsid w:val="00C80CAE"/>
    <w:rsid w:val="00C818C2"/>
    <w:rsid w:val="00C820FA"/>
    <w:rsid w:val="00C823DC"/>
    <w:rsid w:val="00C826B0"/>
    <w:rsid w:val="00C82960"/>
    <w:rsid w:val="00C82F56"/>
    <w:rsid w:val="00C842BE"/>
    <w:rsid w:val="00C846F0"/>
    <w:rsid w:val="00C8485B"/>
    <w:rsid w:val="00C85135"/>
    <w:rsid w:val="00C85163"/>
    <w:rsid w:val="00C85CA3"/>
    <w:rsid w:val="00C86306"/>
    <w:rsid w:val="00C863A4"/>
    <w:rsid w:val="00C86557"/>
    <w:rsid w:val="00C86646"/>
    <w:rsid w:val="00C86955"/>
    <w:rsid w:val="00C87183"/>
    <w:rsid w:val="00C87568"/>
    <w:rsid w:val="00C87CD3"/>
    <w:rsid w:val="00C912B7"/>
    <w:rsid w:val="00C919D7"/>
    <w:rsid w:val="00C91DD5"/>
    <w:rsid w:val="00C9221E"/>
    <w:rsid w:val="00C924D4"/>
    <w:rsid w:val="00C92DA4"/>
    <w:rsid w:val="00C930B6"/>
    <w:rsid w:val="00C93C55"/>
    <w:rsid w:val="00C93CCD"/>
    <w:rsid w:val="00C944CD"/>
    <w:rsid w:val="00C9502F"/>
    <w:rsid w:val="00C955AB"/>
    <w:rsid w:val="00C966B5"/>
    <w:rsid w:val="00C96F1B"/>
    <w:rsid w:val="00C9726A"/>
    <w:rsid w:val="00CA0076"/>
    <w:rsid w:val="00CA03F8"/>
    <w:rsid w:val="00CA0C1F"/>
    <w:rsid w:val="00CA0F80"/>
    <w:rsid w:val="00CA156F"/>
    <w:rsid w:val="00CA1B2C"/>
    <w:rsid w:val="00CA1F85"/>
    <w:rsid w:val="00CA27C6"/>
    <w:rsid w:val="00CA27F5"/>
    <w:rsid w:val="00CA327B"/>
    <w:rsid w:val="00CA37DD"/>
    <w:rsid w:val="00CA3B83"/>
    <w:rsid w:val="00CA3CC0"/>
    <w:rsid w:val="00CA4CBD"/>
    <w:rsid w:val="00CA51BD"/>
    <w:rsid w:val="00CA53D3"/>
    <w:rsid w:val="00CA5CF5"/>
    <w:rsid w:val="00CA665C"/>
    <w:rsid w:val="00CB0A6E"/>
    <w:rsid w:val="00CB150A"/>
    <w:rsid w:val="00CB1719"/>
    <w:rsid w:val="00CB196E"/>
    <w:rsid w:val="00CB19DD"/>
    <w:rsid w:val="00CB2629"/>
    <w:rsid w:val="00CB2A47"/>
    <w:rsid w:val="00CB2C1F"/>
    <w:rsid w:val="00CB42A5"/>
    <w:rsid w:val="00CB4A40"/>
    <w:rsid w:val="00CB5C06"/>
    <w:rsid w:val="00CB646E"/>
    <w:rsid w:val="00CB6E54"/>
    <w:rsid w:val="00CB7F73"/>
    <w:rsid w:val="00CB7F82"/>
    <w:rsid w:val="00CC14D4"/>
    <w:rsid w:val="00CC1C2D"/>
    <w:rsid w:val="00CC2397"/>
    <w:rsid w:val="00CC26B9"/>
    <w:rsid w:val="00CC2DF5"/>
    <w:rsid w:val="00CC2E8F"/>
    <w:rsid w:val="00CC3293"/>
    <w:rsid w:val="00CC4253"/>
    <w:rsid w:val="00CC4500"/>
    <w:rsid w:val="00CC4A45"/>
    <w:rsid w:val="00CC4A95"/>
    <w:rsid w:val="00CC4B23"/>
    <w:rsid w:val="00CC55D1"/>
    <w:rsid w:val="00CC5A23"/>
    <w:rsid w:val="00CC686D"/>
    <w:rsid w:val="00CC6E9C"/>
    <w:rsid w:val="00CC72DE"/>
    <w:rsid w:val="00CC7315"/>
    <w:rsid w:val="00CC748C"/>
    <w:rsid w:val="00CC7633"/>
    <w:rsid w:val="00CC7ACD"/>
    <w:rsid w:val="00CD073D"/>
    <w:rsid w:val="00CD092B"/>
    <w:rsid w:val="00CD1E0F"/>
    <w:rsid w:val="00CD228D"/>
    <w:rsid w:val="00CD2F0D"/>
    <w:rsid w:val="00CD3977"/>
    <w:rsid w:val="00CD3BD0"/>
    <w:rsid w:val="00CD4352"/>
    <w:rsid w:val="00CD4CDC"/>
    <w:rsid w:val="00CD5EB1"/>
    <w:rsid w:val="00CD6823"/>
    <w:rsid w:val="00CD7632"/>
    <w:rsid w:val="00CE03F6"/>
    <w:rsid w:val="00CE0576"/>
    <w:rsid w:val="00CE13C2"/>
    <w:rsid w:val="00CE2F63"/>
    <w:rsid w:val="00CE33F5"/>
    <w:rsid w:val="00CE3646"/>
    <w:rsid w:val="00CE37B2"/>
    <w:rsid w:val="00CE3EB1"/>
    <w:rsid w:val="00CE4337"/>
    <w:rsid w:val="00CE4C31"/>
    <w:rsid w:val="00CE4D03"/>
    <w:rsid w:val="00CE5AA0"/>
    <w:rsid w:val="00CE68B6"/>
    <w:rsid w:val="00CE6C4D"/>
    <w:rsid w:val="00CE6CF2"/>
    <w:rsid w:val="00CE7001"/>
    <w:rsid w:val="00CE73D5"/>
    <w:rsid w:val="00CE78D5"/>
    <w:rsid w:val="00CE79EF"/>
    <w:rsid w:val="00CF0161"/>
    <w:rsid w:val="00CF1986"/>
    <w:rsid w:val="00CF1C3B"/>
    <w:rsid w:val="00CF1DC1"/>
    <w:rsid w:val="00CF2C6B"/>
    <w:rsid w:val="00CF2E00"/>
    <w:rsid w:val="00CF2F84"/>
    <w:rsid w:val="00CF4EB2"/>
    <w:rsid w:val="00CF5A01"/>
    <w:rsid w:val="00CF682B"/>
    <w:rsid w:val="00CF6C83"/>
    <w:rsid w:val="00D00FB1"/>
    <w:rsid w:val="00D00FD7"/>
    <w:rsid w:val="00D01151"/>
    <w:rsid w:val="00D013F3"/>
    <w:rsid w:val="00D014B0"/>
    <w:rsid w:val="00D02C7E"/>
    <w:rsid w:val="00D02CE3"/>
    <w:rsid w:val="00D04210"/>
    <w:rsid w:val="00D046A2"/>
    <w:rsid w:val="00D05A68"/>
    <w:rsid w:val="00D061D9"/>
    <w:rsid w:val="00D063BA"/>
    <w:rsid w:val="00D06A4C"/>
    <w:rsid w:val="00D077CC"/>
    <w:rsid w:val="00D07FB0"/>
    <w:rsid w:val="00D10041"/>
    <w:rsid w:val="00D10231"/>
    <w:rsid w:val="00D10F84"/>
    <w:rsid w:val="00D11343"/>
    <w:rsid w:val="00D11486"/>
    <w:rsid w:val="00D117EA"/>
    <w:rsid w:val="00D135F5"/>
    <w:rsid w:val="00D13811"/>
    <w:rsid w:val="00D1505D"/>
    <w:rsid w:val="00D15B88"/>
    <w:rsid w:val="00D15EFB"/>
    <w:rsid w:val="00D16218"/>
    <w:rsid w:val="00D17005"/>
    <w:rsid w:val="00D1739B"/>
    <w:rsid w:val="00D20298"/>
    <w:rsid w:val="00D20565"/>
    <w:rsid w:val="00D20ED0"/>
    <w:rsid w:val="00D20F13"/>
    <w:rsid w:val="00D218E2"/>
    <w:rsid w:val="00D21D48"/>
    <w:rsid w:val="00D21ED4"/>
    <w:rsid w:val="00D22AC7"/>
    <w:rsid w:val="00D22F3B"/>
    <w:rsid w:val="00D24F65"/>
    <w:rsid w:val="00D24F9B"/>
    <w:rsid w:val="00D259F8"/>
    <w:rsid w:val="00D25DC4"/>
    <w:rsid w:val="00D2655A"/>
    <w:rsid w:val="00D26A92"/>
    <w:rsid w:val="00D303FA"/>
    <w:rsid w:val="00D309B3"/>
    <w:rsid w:val="00D31B16"/>
    <w:rsid w:val="00D31C16"/>
    <w:rsid w:val="00D31D3C"/>
    <w:rsid w:val="00D32271"/>
    <w:rsid w:val="00D323EC"/>
    <w:rsid w:val="00D32838"/>
    <w:rsid w:val="00D331CF"/>
    <w:rsid w:val="00D337B1"/>
    <w:rsid w:val="00D34D10"/>
    <w:rsid w:val="00D35555"/>
    <w:rsid w:val="00D359BB"/>
    <w:rsid w:val="00D35F12"/>
    <w:rsid w:val="00D3601A"/>
    <w:rsid w:val="00D36083"/>
    <w:rsid w:val="00D37226"/>
    <w:rsid w:val="00D37271"/>
    <w:rsid w:val="00D374BD"/>
    <w:rsid w:val="00D401E9"/>
    <w:rsid w:val="00D40253"/>
    <w:rsid w:val="00D40599"/>
    <w:rsid w:val="00D40B95"/>
    <w:rsid w:val="00D40C3D"/>
    <w:rsid w:val="00D40F79"/>
    <w:rsid w:val="00D41563"/>
    <w:rsid w:val="00D41CF4"/>
    <w:rsid w:val="00D42612"/>
    <w:rsid w:val="00D4283C"/>
    <w:rsid w:val="00D4285A"/>
    <w:rsid w:val="00D4298C"/>
    <w:rsid w:val="00D43198"/>
    <w:rsid w:val="00D447E3"/>
    <w:rsid w:val="00D44E6A"/>
    <w:rsid w:val="00D44E9F"/>
    <w:rsid w:val="00D455B5"/>
    <w:rsid w:val="00D455F9"/>
    <w:rsid w:val="00D45A96"/>
    <w:rsid w:val="00D46488"/>
    <w:rsid w:val="00D465FA"/>
    <w:rsid w:val="00D4663A"/>
    <w:rsid w:val="00D47529"/>
    <w:rsid w:val="00D47A4A"/>
    <w:rsid w:val="00D508E8"/>
    <w:rsid w:val="00D50F58"/>
    <w:rsid w:val="00D51B10"/>
    <w:rsid w:val="00D52176"/>
    <w:rsid w:val="00D5222A"/>
    <w:rsid w:val="00D528BF"/>
    <w:rsid w:val="00D53D25"/>
    <w:rsid w:val="00D54B95"/>
    <w:rsid w:val="00D54D66"/>
    <w:rsid w:val="00D557A3"/>
    <w:rsid w:val="00D55FD6"/>
    <w:rsid w:val="00D5604A"/>
    <w:rsid w:val="00D563B5"/>
    <w:rsid w:val="00D567E0"/>
    <w:rsid w:val="00D56BAE"/>
    <w:rsid w:val="00D57029"/>
    <w:rsid w:val="00D57BB0"/>
    <w:rsid w:val="00D60040"/>
    <w:rsid w:val="00D605F4"/>
    <w:rsid w:val="00D608AD"/>
    <w:rsid w:val="00D609E7"/>
    <w:rsid w:val="00D6132F"/>
    <w:rsid w:val="00D61EF5"/>
    <w:rsid w:val="00D62AB4"/>
    <w:rsid w:val="00D62D7E"/>
    <w:rsid w:val="00D6383C"/>
    <w:rsid w:val="00D6430E"/>
    <w:rsid w:val="00D65AF8"/>
    <w:rsid w:val="00D65AFA"/>
    <w:rsid w:val="00D66182"/>
    <w:rsid w:val="00D66C66"/>
    <w:rsid w:val="00D702B4"/>
    <w:rsid w:val="00D70898"/>
    <w:rsid w:val="00D71344"/>
    <w:rsid w:val="00D7324F"/>
    <w:rsid w:val="00D736E3"/>
    <w:rsid w:val="00D746C3"/>
    <w:rsid w:val="00D74829"/>
    <w:rsid w:val="00D765A9"/>
    <w:rsid w:val="00D76803"/>
    <w:rsid w:val="00D76A34"/>
    <w:rsid w:val="00D77637"/>
    <w:rsid w:val="00D779BF"/>
    <w:rsid w:val="00D77F00"/>
    <w:rsid w:val="00D8024C"/>
    <w:rsid w:val="00D80932"/>
    <w:rsid w:val="00D81D4B"/>
    <w:rsid w:val="00D82381"/>
    <w:rsid w:val="00D82B4B"/>
    <w:rsid w:val="00D832FD"/>
    <w:rsid w:val="00D843EC"/>
    <w:rsid w:val="00D84471"/>
    <w:rsid w:val="00D869CC"/>
    <w:rsid w:val="00D86D9B"/>
    <w:rsid w:val="00D87269"/>
    <w:rsid w:val="00D879E4"/>
    <w:rsid w:val="00D90740"/>
    <w:rsid w:val="00D91085"/>
    <w:rsid w:val="00D91C16"/>
    <w:rsid w:val="00D92392"/>
    <w:rsid w:val="00D9322C"/>
    <w:rsid w:val="00D935B4"/>
    <w:rsid w:val="00D93F9F"/>
    <w:rsid w:val="00D94322"/>
    <w:rsid w:val="00D96BB5"/>
    <w:rsid w:val="00D96E3E"/>
    <w:rsid w:val="00D96F1E"/>
    <w:rsid w:val="00D97022"/>
    <w:rsid w:val="00D97036"/>
    <w:rsid w:val="00D9759F"/>
    <w:rsid w:val="00D975EB"/>
    <w:rsid w:val="00D97FC9"/>
    <w:rsid w:val="00DA0273"/>
    <w:rsid w:val="00DA1563"/>
    <w:rsid w:val="00DA1B9A"/>
    <w:rsid w:val="00DA1FF2"/>
    <w:rsid w:val="00DA4593"/>
    <w:rsid w:val="00DA4E3E"/>
    <w:rsid w:val="00DA507C"/>
    <w:rsid w:val="00DA5A21"/>
    <w:rsid w:val="00DA689E"/>
    <w:rsid w:val="00DA6977"/>
    <w:rsid w:val="00DA76FF"/>
    <w:rsid w:val="00DA78E2"/>
    <w:rsid w:val="00DA7D8E"/>
    <w:rsid w:val="00DB1A01"/>
    <w:rsid w:val="00DB288E"/>
    <w:rsid w:val="00DB2CFF"/>
    <w:rsid w:val="00DB2F09"/>
    <w:rsid w:val="00DB340C"/>
    <w:rsid w:val="00DB34ED"/>
    <w:rsid w:val="00DB4214"/>
    <w:rsid w:val="00DB44AD"/>
    <w:rsid w:val="00DB72B7"/>
    <w:rsid w:val="00DB72BD"/>
    <w:rsid w:val="00DB76F1"/>
    <w:rsid w:val="00DB79DC"/>
    <w:rsid w:val="00DB7BD3"/>
    <w:rsid w:val="00DB7CDB"/>
    <w:rsid w:val="00DC0427"/>
    <w:rsid w:val="00DC07D2"/>
    <w:rsid w:val="00DC15CC"/>
    <w:rsid w:val="00DC1F4C"/>
    <w:rsid w:val="00DC2172"/>
    <w:rsid w:val="00DC25F6"/>
    <w:rsid w:val="00DC2B5E"/>
    <w:rsid w:val="00DC2EE5"/>
    <w:rsid w:val="00DC35D7"/>
    <w:rsid w:val="00DC3613"/>
    <w:rsid w:val="00DC3F3F"/>
    <w:rsid w:val="00DC4F07"/>
    <w:rsid w:val="00DC7B02"/>
    <w:rsid w:val="00DD0E75"/>
    <w:rsid w:val="00DD1139"/>
    <w:rsid w:val="00DD13D0"/>
    <w:rsid w:val="00DD1977"/>
    <w:rsid w:val="00DD1BF9"/>
    <w:rsid w:val="00DD1E74"/>
    <w:rsid w:val="00DD2ABF"/>
    <w:rsid w:val="00DD2CDD"/>
    <w:rsid w:val="00DD2F79"/>
    <w:rsid w:val="00DD51C7"/>
    <w:rsid w:val="00DD5386"/>
    <w:rsid w:val="00DD6761"/>
    <w:rsid w:val="00DD749D"/>
    <w:rsid w:val="00DD7C85"/>
    <w:rsid w:val="00DE0E44"/>
    <w:rsid w:val="00DE1391"/>
    <w:rsid w:val="00DE18DB"/>
    <w:rsid w:val="00DE2B79"/>
    <w:rsid w:val="00DE3200"/>
    <w:rsid w:val="00DE3311"/>
    <w:rsid w:val="00DE361C"/>
    <w:rsid w:val="00DE3C35"/>
    <w:rsid w:val="00DE48DA"/>
    <w:rsid w:val="00DE499E"/>
    <w:rsid w:val="00DE4B5C"/>
    <w:rsid w:val="00DE530C"/>
    <w:rsid w:val="00DE55C2"/>
    <w:rsid w:val="00DE60B9"/>
    <w:rsid w:val="00DE613F"/>
    <w:rsid w:val="00DE61FD"/>
    <w:rsid w:val="00DE68AD"/>
    <w:rsid w:val="00DE79C0"/>
    <w:rsid w:val="00DF04FD"/>
    <w:rsid w:val="00DF0AC3"/>
    <w:rsid w:val="00DF0E17"/>
    <w:rsid w:val="00DF1F5A"/>
    <w:rsid w:val="00DF203E"/>
    <w:rsid w:val="00DF2268"/>
    <w:rsid w:val="00DF2450"/>
    <w:rsid w:val="00DF2AB8"/>
    <w:rsid w:val="00DF2D84"/>
    <w:rsid w:val="00DF4F8F"/>
    <w:rsid w:val="00DF523F"/>
    <w:rsid w:val="00DF52DF"/>
    <w:rsid w:val="00DF5B2C"/>
    <w:rsid w:val="00DF668B"/>
    <w:rsid w:val="00DF6BCE"/>
    <w:rsid w:val="00E000C0"/>
    <w:rsid w:val="00E002CA"/>
    <w:rsid w:val="00E00300"/>
    <w:rsid w:val="00E004DB"/>
    <w:rsid w:val="00E00999"/>
    <w:rsid w:val="00E00D39"/>
    <w:rsid w:val="00E00FDF"/>
    <w:rsid w:val="00E01271"/>
    <w:rsid w:val="00E013A8"/>
    <w:rsid w:val="00E01C39"/>
    <w:rsid w:val="00E026E7"/>
    <w:rsid w:val="00E03016"/>
    <w:rsid w:val="00E04159"/>
    <w:rsid w:val="00E05F20"/>
    <w:rsid w:val="00E06EE6"/>
    <w:rsid w:val="00E07971"/>
    <w:rsid w:val="00E106C3"/>
    <w:rsid w:val="00E10C13"/>
    <w:rsid w:val="00E11223"/>
    <w:rsid w:val="00E11C80"/>
    <w:rsid w:val="00E11CDA"/>
    <w:rsid w:val="00E135C0"/>
    <w:rsid w:val="00E13743"/>
    <w:rsid w:val="00E137FA"/>
    <w:rsid w:val="00E13C31"/>
    <w:rsid w:val="00E1462D"/>
    <w:rsid w:val="00E15240"/>
    <w:rsid w:val="00E16688"/>
    <w:rsid w:val="00E21068"/>
    <w:rsid w:val="00E2172A"/>
    <w:rsid w:val="00E21E8B"/>
    <w:rsid w:val="00E22728"/>
    <w:rsid w:val="00E22D61"/>
    <w:rsid w:val="00E24011"/>
    <w:rsid w:val="00E256B1"/>
    <w:rsid w:val="00E25791"/>
    <w:rsid w:val="00E2727C"/>
    <w:rsid w:val="00E27B3D"/>
    <w:rsid w:val="00E30878"/>
    <w:rsid w:val="00E314E1"/>
    <w:rsid w:val="00E315CC"/>
    <w:rsid w:val="00E31904"/>
    <w:rsid w:val="00E329D7"/>
    <w:rsid w:val="00E334D1"/>
    <w:rsid w:val="00E34648"/>
    <w:rsid w:val="00E34984"/>
    <w:rsid w:val="00E358BC"/>
    <w:rsid w:val="00E369BE"/>
    <w:rsid w:val="00E37CE1"/>
    <w:rsid w:val="00E40033"/>
    <w:rsid w:val="00E401E1"/>
    <w:rsid w:val="00E40378"/>
    <w:rsid w:val="00E4085B"/>
    <w:rsid w:val="00E40DEF"/>
    <w:rsid w:val="00E425B1"/>
    <w:rsid w:val="00E42D65"/>
    <w:rsid w:val="00E432D2"/>
    <w:rsid w:val="00E4388F"/>
    <w:rsid w:val="00E44D61"/>
    <w:rsid w:val="00E44F2E"/>
    <w:rsid w:val="00E44F92"/>
    <w:rsid w:val="00E452C5"/>
    <w:rsid w:val="00E45842"/>
    <w:rsid w:val="00E45B7E"/>
    <w:rsid w:val="00E46ACA"/>
    <w:rsid w:val="00E46CF1"/>
    <w:rsid w:val="00E47BB0"/>
    <w:rsid w:val="00E47DA5"/>
    <w:rsid w:val="00E504FB"/>
    <w:rsid w:val="00E5052D"/>
    <w:rsid w:val="00E512D6"/>
    <w:rsid w:val="00E51B83"/>
    <w:rsid w:val="00E51D0B"/>
    <w:rsid w:val="00E53515"/>
    <w:rsid w:val="00E53AEC"/>
    <w:rsid w:val="00E540F0"/>
    <w:rsid w:val="00E545B6"/>
    <w:rsid w:val="00E548A6"/>
    <w:rsid w:val="00E54F3D"/>
    <w:rsid w:val="00E54F70"/>
    <w:rsid w:val="00E5503F"/>
    <w:rsid w:val="00E5534C"/>
    <w:rsid w:val="00E55401"/>
    <w:rsid w:val="00E55DD4"/>
    <w:rsid w:val="00E56965"/>
    <w:rsid w:val="00E56E8F"/>
    <w:rsid w:val="00E56E9D"/>
    <w:rsid w:val="00E573E0"/>
    <w:rsid w:val="00E57865"/>
    <w:rsid w:val="00E57EEC"/>
    <w:rsid w:val="00E61CF9"/>
    <w:rsid w:val="00E621F1"/>
    <w:rsid w:val="00E624A7"/>
    <w:rsid w:val="00E6270F"/>
    <w:rsid w:val="00E62DBA"/>
    <w:rsid w:val="00E63AAB"/>
    <w:rsid w:val="00E63DB4"/>
    <w:rsid w:val="00E63F69"/>
    <w:rsid w:val="00E647DB"/>
    <w:rsid w:val="00E648D5"/>
    <w:rsid w:val="00E666D0"/>
    <w:rsid w:val="00E671EE"/>
    <w:rsid w:val="00E679FA"/>
    <w:rsid w:val="00E70472"/>
    <w:rsid w:val="00E70509"/>
    <w:rsid w:val="00E7114E"/>
    <w:rsid w:val="00E71A15"/>
    <w:rsid w:val="00E72EB5"/>
    <w:rsid w:val="00E72FD7"/>
    <w:rsid w:val="00E73269"/>
    <w:rsid w:val="00E734C8"/>
    <w:rsid w:val="00E73A40"/>
    <w:rsid w:val="00E73FC1"/>
    <w:rsid w:val="00E740FD"/>
    <w:rsid w:val="00E74F0D"/>
    <w:rsid w:val="00E7516E"/>
    <w:rsid w:val="00E75E1F"/>
    <w:rsid w:val="00E76DA2"/>
    <w:rsid w:val="00E7798D"/>
    <w:rsid w:val="00E81188"/>
    <w:rsid w:val="00E818DC"/>
    <w:rsid w:val="00E82A9C"/>
    <w:rsid w:val="00E82F55"/>
    <w:rsid w:val="00E83024"/>
    <w:rsid w:val="00E83519"/>
    <w:rsid w:val="00E85402"/>
    <w:rsid w:val="00E869AA"/>
    <w:rsid w:val="00E86B66"/>
    <w:rsid w:val="00E86F2E"/>
    <w:rsid w:val="00E90F97"/>
    <w:rsid w:val="00E92076"/>
    <w:rsid w:val="00E9427C"/>
    <w:rsid w:val="00E942AF"/>
    <w:rsid w:val="00E953CC"/>
    <w:rsid w:val="00E95479"/>
    <w:rsid w:val="00E96A0F"/>
    <w:rsid w:val="00E96B7D"/>
    <w:rsid w:val="00E97D5F"/>
    <w:rsid w:val="00E97F44"/>
    <w:rsid w:val="00EA0491"/>
    <w:rsid w:val="00EA059E"/>
    <w:rsid w:val="00EA16FC"/>
    <w:rsid w:val="00EA1719"/>
    <w:rsid w:val="00EA269D"/>
    <w:rsid w:val="00EA28A9"/>
    <w:rsid w:val="00EA2FB3"/>
    <w:rsid w:val="00EA3138"/>
    <w:rsid w:val="00EA33B4"/>
    <w:rsid w:val="00EA37D0"/>
    <w:rsid w:val="00EA3E3A"/>
    <w:rsid w:val="00EA464A"/>
    <w:rsid w:val="00EA499A"/>
    <w:rsid w:val="00EA4C6D"/>
    <w:rsid w:val="00EA4C7A"/>
    <w:rsid w:val="00EA5288"/>
    <w:rsid w:val="00EA52C9"/>
    <w:rsid w:val="00EA569C"/>
    <w:rsid w:val="00EA6CB3"/>
    <w:rsid w:val="00EA7B23"/>
    <w:rsid w:val="00EB09D3"/>
    <w:rsid w:val="00EB0AF1"/>
    <w:rsid w:val="00EB1401"/>
    <w:rsid w:val="00EB192C"/>
    <w:rsid w:val="00EB24E6"/>
    <w:rsid w:val="00EB2980"/>
    <w:rsid w:val="00EB34DA"/>
    <w:rsid w:val="00EB4214"/>
    <w:rsid w:val="00EB4EC0"/>
    <w:rsid w:val="00EB5606"/>
    <w:rsid w:val="00EB5FCF"/>
    <w:rsid w:val="00EB615C"/>
    <w:rsid w:val="00EC0004"/>
    <w:rsid w:val="00EC02AF"/>
    <w:rsid w:val="00EC121C"/>
    <w:rsid w:val="00EC1A74"/>
    <w:rsid w:val="00EC27BC"/>
    <w:rsid w:val="00EC2B6B"/>
    <w:rsid w:val="00EC3C58"/>
    <w:rsid w:val="00EC49EB"/>
    <w:rsid w:val="00EC5866"/>
    <w:rsid w:val="00EC622D"/>
    <w:rsid w:val="00EC7205"/>
    <w:rsid w:val="00EC7C6C"/>
    <w:rsid w:val="00ED0A16"/>
    <w:rsid w:val="00ED1E4A"/>
    <w:rsid w:val="00ED2422"/>
    <w:rsid w:val="00ED3A2E"/>
    <w:rsid w:val="00ED4343"/>
    <w:rsid w:val="00ED46F8"/>
    <w:rsid w:val="00ED48F2"/>
    <w:rsid w:val="00ED4D20"/>
    <w:rsid w:val="00ED55C6"/>
    <w:rsid w:val="00ED61BE"/>
    <w:rsid w:val="00ED70D1"/>
    <w:rsid w:val="00ED71D5"/>
    <w:rsid w:val="00ED7727"/>
    <w:rsid w:val="00ED79E4"/>
    <w:rsid w:val="00EE1CB2"/>
    <w:rsid w:val="00EE1D5B"/>
    <w:rsid w:val="00EE20F1"/>
    <w:rsid w:val="00EE2C66"/>
    <w:rsid w:val="00EE2EC6"/>
    <w:rsid w:val="00EE3782"/>
    <w:rsid w:val="00EE3F54"/>
    <w:rsid w:val="00EE460B"/>
    <w:rsid w:val="00EE4DC0"/>
    <w:rsid w:val="00EE5C57"/>
    <w:rsid w:val="00EE5DDE"/>
    <w:rsid w:val="00EE64C5"/>
    <w:rsid w:val="00EE665E"/>
    <w:rsid w:val="00EE6C79"/>
    <w:rsid w:val="00EE6CF8"/>
    <w:rsid w:val="00EE6ECC"/>
    <w:rsid w:val="00EE70AD"/>
    <w:rsid w:val="00EE745C"/>
    <w:rsid w:val="00EE7906"/>
    <w:rsid w:val="00EF00E6"/>
    <w:rsid w:val="00EF0A80"/>
    <w:rsid w:val="00EF1278"/>
    <w:rsid w:val="00EF178B"/>
    <w:rsid w:val="00EF1BF4"/>
    <w:rsid w:val="00EF1E18"/>
    <w:rsid w:val="00EF2297"/>
    <w:rsid w:val="00EF2FD5"/>
    <w:rsid w:val="00EF55D1"/>
    <w:rsid w:val="00EF6925"/>
    <w:rsid w:val="00EF6E1F"/>
    <w:rsid w:val="00EF70AD"/>
    <w:rsid w:val="00F0052B"/>
    <w:rsid w:val="00F00619"/>
    <w:rsid w:val="00F008C8"/>
    <w:rsid w:val="00F00BBE"/>
    <w:rsid w:val="00F01DEF"/>
    <w:rsid w:val="00F029A0"/>
    <w:rsid w:val="00F038D5"/>
    <w:rsid w:val="00F04459"/>
    <w:rsid w:val="00F057CD"/>
    <w:rsid w:val="00F0636D"/>
    <w:rsid w:val="00F06864"/>
    <w:rsid w:val="00F06D43"/>
    <w:rsid w:val="00F075F6"/>
    <w:rsid w:val="00F07855"/>
    <w:rsid w:val="00F07BE2"/>
    <w:rsid w:val="00F103CD"/>
    <w:rsid w:val="00F10AEC"/>
    <w:rsid w:val="00F11763"/>
    <w:rsid w:val="00F11D48"/>
    <w:rsid w:val="00F11FB6"/>
    <w:rsid w:val="00F1202D"/>
    <w:rsid w:val="00F12AF4"/>
    <w:rsid w:val="00F13332"/>
    <w:rsid w:val="00F13345"/>
    <w:rsid w:val="00F13EC9"/>
    <w:rsid w:val="00F145C5"/>
    <w:rsid w:val="00F14A30"/>
    <w:rsid w:val="00F14A5D"/>
    <w:rsid w:val="00F14A9B"/>
    <w:rsid w:val="00F15BEF"/>
    <w:rsid w:val="00F1687C"/>
    <w:rsid w:val="00F17862"/>
    <w:rsid w:val="00F17C41"/>
    <w:rsid w:val="00F2023A"/>
    <w:rsid w:val="00F213C1"/>
    <w:rsid w:val="00F21583"/>
    <w:rsid w:val="00F22F83"/>
    <w:rsid w:val="00F2345A"/>
    <w:rsid w:val="00F2395D"/>
    <w:rsid w:val="00F2551F"/>
    <w:rsid w:val="00F25E9D"/>
    <w:rsid w:val="00F26196"/>
    <w:rsid w:val="00F2662E"/>
    <w:rsid w:val="00F266CC"/>
    <w:rsid w:val="00F2716B"/>
    <w:rsid w:val="00F3039C"/>
    <w:rsid w:val="00F3054E"/>
    <w:rsid w:val="00F30BC2"/>
    <w:rsid w:val="00F30E98"/>
    <w:rsid w:val="00F320DC"/>
    <w:rsid w:val="00F32E45"/>
    <w:rsid w:val="00F32FAC"/>
    <w:rsid w:val="00F3338C"/>
    <w:rsid w:val="00F349C0"/>
    <w:rsid w:val="00F35486"/>
    <w:rsid w:val="00F36367"/>
    <w:rsid w:val="00F364C6"/>
    <w:rsid w:val="00F36580"/>
    <w:rsid w:val="00F36853"/>
    <w:rsid w:val="00F36F11"/>
    <w:rsid w:val="00F373B6"/>
    <w:rsid w:val="00F37414"/>
    <w:rsid w:val="00F375D4"/>
    <w:rsid w:val="00F37B44"/>
    <w:rsid w:val="00F37F6A"/>
    <w:rsid w:val="00F4057F"/>
    <w:rsid w:val="00F40BB1"/>
    <w:rsid w:val="00F40E27"/>
    <w:rsid w:val="00F40E9D"/>
    <w:rsid w:val="00F41A9B"/>
    <w:rsid w:val="00F43593"/>
    <w:rsid w:val="00F449B2"/>
    <w:rsid w:val="00F44A82"/>
    <w:rsid w:val="00F46124"/>
    <w:rsid w:val="00F4657E"/>
    <w:rsid w:val="00F4736E"/>
    <w:rsid w:val="00F47370"/>
    <w:rsid w:val="00F50EC8"/>
    <w:rsid w:val="00F51BAD"/>
    <w:rsid w:val="00F51D79"/>
    <w:rsid w:val="00F53078"/>
    <w:rsid w:val="00F531CF"/>
    <w:rsid w:val="00F5321C"/>
    <w:rsid w:val="00F54347"/>
    <w:rsid w:val="00F54A85"/>
    <w:rsid w:val="00F54BC8"/>
    <w:rsid w:val="00F54E49"/>
    <w:rsid w:val="00F54FDB"/>
    <w:rsid w:val="00F558D4"/>
    <w:rsid w:val="00F559E8"/>
    <w:rsid w:val="00F563BD"/>
    <w:rsid w:val="00F578FD"/>
    <w:rsid w:val="00F57AFC"/>
    <w:rsid w:val="00F60361"/>
    <w:rsid w:val="00F60709"/>
    <w:rsid w:val="00F608F3"/>
    <w:rsid w:val="00F6090B"/>
    <w:rsid w:val="00F61697"/>
    <w:rsid w:val="00F626DE"/>
    <w:rsid w:val="00F63066"/>
    <w:rsid w:val="00F636AD"/>
    <w:rsid w:val="00F64664"/>
    <w:rsid w:val="00F64B74"/>
    <w:rsid w:val="00F64E2A"/>
    <w:rsid w:val="00F6558D"/>
    <w:rsid w:val="00F65884"/>
    <w:rsid w:val="00F65966"/>
    <w:rsid w:val="00F6609F"/>
    <w:rsid w:val="00F666DA"/>
    <w:rsid w:val="00F66ADE"/>
    <w:rsid w:val="00F6711D"/>
    <w:rsid w:val="00F679D7"/>
    <w:rsid w:val="00F70211"/>
    <w:rsid w:val="00F70C33"/>
    <w:rsid w:val="00F714CE"/>
    <w:rsid w:val="00F71EDA"/>
    <w:rsid w:val="00F71F7F"/>
    <w:rsid w:val="00F727BB"/>
    <w:rsid w:val="00F740F1"/>
    <w:rsid w:val="00F74DB4"/>
    <w:rsid w:val="00F7539C"/>
    <w:rsid w:val="00F76032"/>
    <w:rsid w:val="00F766F0"/>
    <w:rsid w:val="00F76AAF"/>
    <w:rsid w:val="00F76F58"/>
    <w:rsid w:val="00F77869"/>
    <w:rsid w:val="00F80268"/>
    <w:rsid w:val="00F804E8"/>
    <w:rsid w:val="00F80C4E"/>
    <w:rsid w:val="00F80ED8"/>
    <w:rsid w:val="00F80F53"/>
    <w:rsid w:val="00F81309"/>
    <w:rsid w:val="00F81382"/>
    <w:rsid w:val="00F81921"/>
    <w:rsid w:val="00F827BE"/>
    <w:rsid w:val="00F82C21"/>
    <w:rsid w:val="00F83252"/>
    <w:rsid w:val="00F83593"/>
    <w:rsid w:val="00F84136"/>
    <w:rsid w:val="00F84780"/>
    <w:rsid w:val="00F85F99"/>
    <w:rsid w:val="00F86146"/>
    <w:rsid w:val="00F8626D"/>
    <w:rsid w:val="00F86A62"/>
    <w:rsid w:val="00F87074"/>
    <w:rsid w:val="00F8779D"/>
    <w:rsid w:val="00F8780D"/>
    <w:rsid w:val="00F90F49"/>
    <w:rsid w:val="00F92487"/>
    <w:rsid w:val="00F9281A"/>
    <w:rsid w:val="00F92D93"/>
    <w:rsid w:val="00F93B3E"/>
    <w:rsid w:val="00F93DC8"/>
    <w:rsid w:val="00F93F0C"/>
    <w:rsid w:val="00F94286"/>
    <w:rsid w:val="00F94A9C"/>
    <w:rsid w:val="00F95128"/>
    <w:rsid w:val="00F96F09"/>
    <w:rsid w:val="00F979D4"/>
    <w:rsid w:val="00FA0782"/>
    <w:rsid w:val="00FA0F40"/>
    <w:rsid w:val="00FA12F8"/>
    <w:rsid w:val="00FA16DC"/>
    <w:rsid w:val="00FA32EC"/>
    <w:rsid w:val="00FA3CC2"/>
    <w:rsid w:val="00FA4897"/>
    <w:rsid w:val="00FA4C5D"/>
    <w:rsid w:val="00FA4EDD"/>
    <w:rsid w:val="00FA5E6A"/>
    <w:rsid w:val="00FA73C6"/>
    <w:rsid w:val="00FA7586"/>
    <w:rsid w:val="00FA7855"/>
    <w:rsid w:val="00FB0152"/>
    <w:rsid w:val="00FB0FCC"/>
    <w:rsid w:val="00FB1875"/>
    <w:rsid w:val="00FB21FC"/>
    <w:rsid w:val="00FB2731"/>
    <w:rsid w:val="00FB29F7"/>
    <w:rsid w:val="00FB30D8"/>
    <w:rsid w:val="00FB482D"/>
    <w:rsid w:val="00FB4E64"/>
    <w:rsid w:val="00FB52DD"/>
    <w:rsid w:val="00FB5DC4"/>
    <w:rsid w:val="00FB5F4E"/>
    <w:rsid w:val="00FB60FC"/>
    <w:rsid w:val="00FB7F5F"/>
    <w:rsid w:val="00FC0201"/>
    <w:rsid w:val="00FC132E"/>
    <w:rsid w:val="00FC295F"/>
    <w:rsid w:val="00FC2E0D"/>
    <w:rsid w:val="00FC3BAD"/>
    <w:rsid w:val="00FC3D34"/>
    <w:rsid w:val="00FC4262"/>
    <w:rsid w:val="00FC44CD"/>
    <w:rsid w:val="00FC4D14"/>
    <w:rsid w:val="00FC4D36"/>
    <w:rsid w:val="00FC51D5"/>
    <w:rsid w:val="00FC5277"/>
    <w:rsid w:val="00FC5C44"/>
    <w:rsid w:val="00FC6800"/>
    <w:rsid w:val="00FC6940"/>
    <w:rsid w:val="00FC7983"/>
    <w:rsid w:val="00FC7CF7"/>
    <w:rsid w:val="00FC7F54"/>
    <w:rsid w:val="00FD088D"/>
    <w:rsid w:val="00FD0B1A"/>
    <w:rsid w:val="00FD0BD0"/>
    <w:rsid w:val="00FD113E"/>
    <w:rsid w:val="00FD1144"/>
    <w:rsid w:val="00FD1A53"/>
    <w:rsid w:val="00FD24F3"/>
    <w:rsid w:val="00FD27CA"/>
    <w:rsid w:val="00FD2A2D"/>
    <w:rsid w:val="00FD3492"/>
    <w:rsid w:val="00FD3909"/>
    <w:rsid w:val="00FD3D50"/>
    <w:rsid w:val="00FD5C68"/>
    <w:rsid w:val="00FD67F9"/>
    <w:rsid w:val="00FD69E3"/>
    <w:rsid w:val="00FD7719"/>
    <w:rsid w:val="00FD7905"/>
    <w:rsid w:val="00FE0878"/>
    <w:rsid w:val="00FE10BC"/>
    <w:rsid w:val="00FE1275"/>
    <w:rsid w:val="00FE142E"/>
    <w:rsid w:val="00FE261C"/>
    <w:rsid w:val="00FE27D3"/>
    <w:rsid w:val="00FE2950"/>
    <w:rsid w:val="00FE31EA"/>
    <w:rsid w:val="00FE3545"/>
    <w:rsid w:val="00FE38A9"/>
    <w:rsid w:val="00FE3AAC"/>
    <w:rsid w:val="00FE412E"/>
    <w:rsid w:val="00FE4161"/>
    <w:rsid w:val="00FE49A8"/>
    <w:rsid w:val="00FE5215"/>
    <w:rsid w:val="00FE551D"/>
    <w:rsid w:val="00FE59CB"/>
    <w:rsid w:val="00FE5EC6"/>
    <w:rsid w:val="00FE6525"/>
    <w:rsid w:val="00FE6595"/>
    <w:rsid w:val="00FE660C"/>
    <w:rsid w:val="00FE66C7"/>
    <w:rsid w:val="00FE6D11"/>
    <w:rsid w:val="00FE700F"/>
    <w:rsid w:val="00FE7328"/>
    <w:rsid w:val="00FF0106"/>
    <w:rsid w:val="00FF0748"/>
    <w:rsid w:val="00FF0764"/>
    <w:rsid w:val="00FF172B"/>
    <w:rsid w:val="00FF1DEC"/>
    <w:rsid w:val="00FF382D"/>
    <w:rsid w:val="00FF47A0"/>
    <w:rsid w:val="00FF4832"/>
    <w:rsid w:val="00FF4F9B"/>
    <w:rsid w:val="00FF5170"/>
    <w:rsid w:val="00FF5A7F"/>
    <w:rsid w:val="00FF61F6"/>
    <w:rsid w:val="00FF68AF"/>
    <w:rsid w:val="00FF699F"/>
    <w:rsid w:val="00FF71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81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DB3"/>
  </w:style>
  <w:style w:type="paragraph" w:styleId="Heading1">
    <w:name w:val="heading 1"/>
    <w:basedOn w:val="Normal"/>
    <w:next w:val="Normal"/>
    <w:link w:val="Heading1Char"/>
    <w:rsid w:val="00996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96C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96C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996C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996C68"/>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24F9B"/>
    <w:pPr>
      <w:ind w:left="720"/>
      <w:contextualSpacing/>
    </w:pPr>
  </w:style>
  <w:style w:type="paragraph" w:styleId="Header">
    <w:name w:val="header"/>
    <w:basedOn w:val="Normal"/>
    <w:link w:val="HeaderChar"/>
    <w:rsid w:val="00593D0E"/>
    <w:pPr>
      <w:tabs>
        <w:tab w:val="center" w:pos="4320"/>
        <w:tab w:val="right" w:pos="8640"/>
      </w:tabs>
    </w:pPr>
  </w:style>
  <w:style w:type="character" w:customStyle="1" w:styleId="HeaderChar">
    <w:name w:val="Header Char"/>
    <w:basedOn w:val="DefaultParagraphFont"/>
    <w:link w:val="Header"/>
    <w:rsid w:val="00593D0E"/>
  </w:style>
  <w:style w:type="paragraph" w:styleId="Footer">
    <w:name w:val="footer"/>
    <w:basedOn w:val="Normal"/>
    <w:link w:val="FooterChar"/>
    <w:rsid w:val="00593D0E"/>
    <w:pPr>
      <w:tabs>
        <w:tab w:val="center" w:pos="4320"/>
        <w:tab w:val="right" w:pos="8640"/>
      </w:tabs>
    </w:pPr>
  </w:style>
  <w:style w:type="character" w:customStyle="1" w:styleId="FooterChar">
    <w:name w:val="Footer Char"/>
    <w:basedOn w:val="DefaultParagraphFont"/>
    <w:link w:val="Footer"/>
    <w:rsid w:val="00593D0E"/>
  </w:style>
  <w:style w:type="character" w:styleId="PageNumber">
    <w:name w:val="page number"/>
    <w:basedOn w:val="DefaultParagraphFont"/>
    <w:rsid w:val="00593D0E"/>
  </w:style>
  <w:style w:type="character" w:styleId="Hyperlink">
    <w:name w:val="Hyperlink"/>
    <w:basedOn w:val="DefaultParagraphFont"/>
    <w:uiPriority w:val="99"/>
    <w:rsid w:val="00500CBE"/>
    <w:rPr>
      <w:color w:val="0000FF" w:themeColor="hyperlink"/>
      <w:u w:val="single"/>
    </w:rPr>
  </w:style>
  <w:style w:type="paragraph" w:styleId="NormalWeb">
    <w:name w:val="Normal (Web)"/>
    <w:basedOn w:val="Normal"/>
    <w:uiPriority w:val="99"/>
    <w:rsid w:val="00FD1A53"/>
    <w:pPr>
      <w:spacing w:beforeLines="1" w:afterLines="1"/>
    </w:pPr>
    <w:rPr>
      <w:rFonts w:ascii="Times" w:hAnsi="Times" w:cs="Times New Roman"/>
      <w:sz w:val="20"/>
      <w:szCs w:val="20"/>
    </w:rPr>
  </w:style>
  <w:style w:type="paragraph" w:styleId="Caption">
    <w:name w:val="caption"/>
    <w:basedOn w:val="Normal"/>
    <w:next w:val="Normal"/>
    <w:rsid w:val="009B4238"/>
    <w:pPr>
      <w:spacing w:after="200"/>
    </w:pPr>
    <w:rPr>
      <w:b/>
      <w:bCs/>
      <w:color w:val="4F81BD" w:themeColor="accent1"/>
      <w:sz w:val="18"/>
      <w:szCs w:val="18"/>
    </w:rPr>
  </w:style>
  <w:style w:type="character" w:customStyle="1" w:styleId="Heading1Char">
    <w:name w:val="Heading 1 Char"/>
    <w:basedOn w:val="DefaultParagraphFont"/>
    <w:link w:val="Heading1"/>
    <w:rsid w:val="00996C6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996C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96C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96C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96C68"/>
    <w:rPr>
      <w:rFonts w:asciiTheme="majorHAnsi" w:eastAsiaTheme="majorEastAsia" w:hAnsiTheme="majorHAnsi" w:cstheme="majorBidi"/>
      <w:color w:val="244061" w:themeColor="accent1" w:themeShade="80"/>
    </w:rPr>
  </w:style>
  <w:style w:type="paragraph" w:styleId="List">
    <w:name w:val="List"/>
    <w:basedOn w:val="Normal"/>
    <w:rsid w:val="00996C68"/>
    <w:pPr>
      <w:ind w:left="360" w:hanging="360"/>
      <w:contextualSpacing/>
    </w:pPr>
  </w:style>
  <w:style w:type="paragraph" w:styleId="List2">
    <w:name w:val="List 2"/>
    <w:basedOn w:val="Normal"/>
    <w:rsid w:val="00996C68"/>
    <w:pPr>
      <w:ind w:left="720" w:hanging="360"/>
      <w:contextualSpacing/>
    </w:pPr>
  </w:style>
  <w:style w:type="paragraph" w:styleId="ListBullet">
    <w:name w:val="List Bullet"/>
    <w:basedOn w:val="Normal"/>
    <w:rsid w:val="00996C68"/>
    <w:pPr>
      <w:numPr>
        <w:numId w:val="7"/>
      </w:numPr>
      <w:contextualSpacing/>
    </w:pPr>
  </w:style>
  <w:style w:type="paragraph" w:customStyle="1" w:styleId="InsideAddress">
    <w:name w:val="Inside Address"/>
    <w:basedOn w:val="Normal"/>
    <w:rsid w:val="00996C68"/>
  </w:style>
  <w:style w:type="paragraph" w:styleId="BodyText">
    <w:name w:val="Body Text"/>
    <w:basedOn w:val="Normal"/>
    <w:link w:val="BodyTextChar"/>
    <w:rsid w:val="00996C68"/>
    <w:pPr>
      <w:spacing w:after="120"/>
    </w:pPr>
  </w:style>
  <w:style w:type="character" w:customStyle="1" w:styleId="BodyTextChar">
    <w:name w:val="Body Text Char"/>
    <w:basedOn w:val="DefaultParagraphFont"/>
    <w:link w:val="BodyText"/>
    <w:rsid w:val="00996C68"/>
  </w:style>
  <w:style w:type="paragraph" w:styleId="BodyTextIndent">
    <w:name w:val="Body Text Indent"/>
    <w:basedOn w:val="Normal"/>
    <w:link w:val="BodyTextIndentChar"/>
    <w:rsid w:val="00996C68"/>
    <w:pPr>
      <w:spacing w:after="120"/>
      <w:ind w:left="360"/>
    </w:pPr>
  </w:style>
  <w:style w:type="character" w:customStyle="1" w:styleId="BodyTextIndentChar">
    <w:name w:val="Body Text Indent Char"/>
    <w:basedOn w:val="DefaultParagraphFont"/>
    <w:link w:val="BodyTextIndent"/>
    <w:rsid w:val="00996C68"/>
  </w:style>
  <w:style w:type="paragraph" w:customStyle="1" w:styleId="ReferenceLine">
    <w:name w:val="Reference Line"/>
    <w:basedOn w:val="BodyText"/>
    <w:rsid w:val="00996C68"/>
  </w:style>
  <w:style w:type="paragraph" w:styleId="BalloonText">
    <w:name w:val="Balloon Text"/>
    <w:basedOn w:val="Normal"/>
    <w:link w:val="BalloonTextChar"/>
    <w:rsid w:val="00996C68"/>
    <w:rPr>
      <w:rFonts w:ascii="Lucida Grande" w:hAnsi="Lucida Grande"/>
      <w:sz w:val="18"/>
      <w:szCs w:val="18"/>
    </w:rPr>
  </w:style>
  <w:style w:type="character" w:customStyle="1" w:styleId="BalloonTextChar">
    <w:name w:val="Balloon Text Char"/>
    <w:basedOn w:val="DefaultParagraphFont"/>
    <w:link w:val="BalloonText"/>
    <w:rsid w:val="00996C68"/>
    <w:rPr>
      <w:rFonts w:ascii="Lucida Grande" w:hAnsi="Lucida Grande"/>
      <w:sz w:val="18"/>
      <w:szCs w:val="18"/>
    </w:rPr>
  </w:style>
  <w:style w:type="table" w:customStyle="1" w:styleId="LightGrid-Accent11">
    <w:name w:val="Light Grid - Accent 11"/>
    <w:basedOn w:val="TableNormal"/>
    <w:uiPriority w:val="62"/>
    <w:rsid w:val="00BA215B"/>
    <w:rPr>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rsid w:val="00BA215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rsid w:val="00C8485B"/>
    <w:rPr>
      <w:color w:val="808080"/>
    </w:rPr>
  </w:style>
  <w:style w:type="table" w:styleId="TableGridLight">
    <w:name w:val="Grid Table Light"/>
    <w:basedOn w:val="TableNormal"/>
    <w:uiPriority w:val="40"/>
    <w:rsid w:val="00376B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rsid w:val="00AD5734"/>
    <w:rPr>
      <w:color w:val="808080"/>
      <w:shd w:val="clear" w:color="auto" w:fill="E6E6E6"/>
    </w:rPr>
  </w:style>
  <w:style w:type="character" w:styleId="CommentReference">
    <w:name w:val="annotation reference"/>
    <w:basedOn w:val="DefaultParagraphFont"/>
    <w:semiHidden/>
    <w:unhideWhenUsed/>
    <w:rsid w:val="001D6D64"/>
    <w:rPr>
      <w:sz w:val="16"/>
      <w:szCs w:val="16"/>
    </w:rPr>
  </w:style>
  <w:style w:type="paragraph" w:styleId="CommentText">
    <w:name w:val="annotation text"/>
    <w:basedOn w:val="Normal"/>
    <w:link w:val="CommentTextChar"/>
    <w:semiHidden/>
    <w:unhideWhenUsed/>
    <w:rsid w:val="001D6D64"/>
    <w:rPr>
      <w:sz w:val="20"/>
      <w:szCs w:val="20"/>
    </w:rPr>
  </w:style>
  <w:style w:type="character" w:customStyle="1" w:styleId="CommentTextChar">
    <w:name w:val="Comment Text Char"/>
    <w:basedOn w:val="DefaultParagraphFont"/>
    <w:link w:val="CommentText"/>
    <w:semiHidden/>
    <w:rsid w:val="001D6D64"/>
    <w:rPr>
      <w:sz w:val="20"/>
      <w:szCs w:val="20"/>
    </w:rPr>
  </w:style>
  <w:style w:type="paragraph" w:styleId="CommentSubject">
    <w:name w:val="annotation subject"/>
    <w:basedOn w:val="CommentText"/>
    <w:next w:val="CommentText"/>
    <w:link w:val="CommentSubjectChar"/>
    <w:semiHidden/>
    <w:unhideWhenUsed/>
    <w:rsid w:val="001D6D64"/>
    <w:rPr>
      <w:b/>
      <w:bCs/>
    </w:rPr>
  </w:style>
  <w:style w:type="character" w:customStyle="1" w:styleId="CommentSubjectChar">
    <w:name w:val="Comment Subject Char"/>
    <w:basedOn w:val="CommentTextChar"/>
    <w:link w:val="CommentSubject"/>
    <w:semiHidden/>
    <w:rsid w:val="001D6D64"/>
    <w:rPr>
      <w:b/>
      <w:bCs/>
      <w:sz w:val="20"/>
      <w:szCs w:val="20"/>
    </w:rPr>
  </w:style>
  <w:style w:type="table" w:styleId="PlainTable2">
    <w:name w:val="Plain Table 2"/>
    <w:basedOn w:val="TableNormal"/>
    <w:uiPriority w:val="42"/>
    <w:rsid w:val="00852B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52B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52B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52B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627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4575A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575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Preformatted">
    <w:name w:val="HTML Preformatted"/>
    <w:basedOn w:val="Normal"/>
    <w:link w:val="HTMLPreformattedChar"/>
    <w:uiPriority w:val="99"/>
    <w:semiHidden/>
    <w:unhideWhenUsed/>
    <w:rsid w:val="0008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384"/>
    <w:rPr>
      <w:rFonts w:ascii="Courier New" w:eastAsia="Times New Roman" w:hAnsi="Courier New" w:cs="Courier New"/>
      <w:sz w:val="20"/>
      <w:szCs w:val="20"/>
    </w:rPr>
  </w:style>
  <w:style w:type="paragraph" w:styleId="Revision">
    <w:name w:val="Revision"/>
    <w:hidden/>
    <w:semiHidden/>
    <w:rsid w:val="00255F9C"/>
  </w:style>
  <w:style w:type="paragraph" w:styleId="Bibliography">
    <w:name w:val="Bibliography"/>
    <w:basedOn w:val="Normal"/>
    <w:next w:val="Normal"/>
    <w:rsid w:val="0056733A"/>
  </w:style>
  <w:style w:type="character" w:customStyle="1" w:styleId="currenthithighlight">
    <w:name w:val="currenthithighlight"/>
    <w:basedOn w:val="DefaultParagraphFont"/>
    <w:rsid w:val="0054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037">
      <w:bodyDiv w:val="1"/>
      <w:marLeft w:val="0"/>
      <w:marRight w:val="0"/>
      <w:marTop w:val="0"/>
      <w:marBottom w:val="0"/>
      <w:divBdr>
        <w:top w:val="none" w:sz="0" w:space="0" w:color="auto"/>
        <w:left w:val="none" w:sz="0" w:space="0" w:color="auto"/>
        <w:bottom w:val="none" w:sz="0" w:space="0" w:color="auto"/>
        <w:right w:val="none" w:sz="0" w:space="0" w:color="auto"/>
      </w:divBdr>
    </w:div>
    <w:div w:id="15694758">
      <w:bodyDiv w:val="1"/>
      <w:marLeft w:val="0"/>
      <w:marRight w:val="0"/>
      <w:marTop w:val="0"/>
      <w:marBottom w:val="0"/>
      <w:divBdr>
        <w:top w:val="none" w:sz="0" w:space="0" w:color="auto"/>
        <w:left w:val="none" w:sz="0" w:space="0" w:color="auto"/>
        <w:bottom w:val="none" w:sz="0" w:space="0" w:color="auto"/>
        <w:right w:val="none" w:sz="0" w:space="0" w:color="auto"/>
      </w:divBdr>
    </w:div>
    <w:div w:id="29960575">
      <w:bodyDiv w:val="1"/>
      <w:marLeft w:val="0"/>
      <w:marRight w:val="0"/>
      <w:marTop w:val="0"/>
      <w:marBottom w:val="0"/>
      <w:divBdr>
        <w:top w:val="none" w:sz="0" w:space="0" w:color="auto"/>
        <w:left w:val="none" w:sz="0" w:space="0" w:color="auto"/>
        <w:bottom w:val="none" w:sz="0" w:space="0" w:color="auto"/>
        <w:right w:val="none" w:sz="0" w:space="0" w:color="auto"/>
      </w:divBdr>
    </w:div>
    <w:div w:id="40985845">
      <w:bodyDiv w:val="1"/>
      <w:marLeft w:val="0"/>
      <w:marRight w:val="0"/>
      <w:marTop w:val="0"/>
      <w:marBottom w:val="0"/>
      <w:divBdr>
        <w:top w:val="none" w:sz="0" w:space="0" w:color="auto"/>
        <w:left w:val="none" w:sz="0" w:space="0" w:color="auto"/>
        <w:bottom w:val="none" w:sz="0" w:space="0" w:color="auto"/>
        <w:right w:val="none" w:sz="0" w:space="0" w:color="auto"/>
      </w:divBdr>
      <w:divsChild>
        <w:div w:id="1875656768">
          <w:marLeft w:val="0"/>
          <w:marRight w:val="0"/>
          <w:marTop w:val="0"/>
          <w:marBottom w:val="0"/>
          <w:divBdr>
            <w:top w:val="none" w:sz="0" w:space="0" w:color="auto"/>
            <w:left w:val="none" w:sz="0" w:space="0" w:color="auto"/>
            <w:bottom w:val="none" w:sz="0" w:space="0" w:color="auto"/>
            <w:right w:val="none" w:sz="0" w:space="0" w:color="auto"/>
          </w:divBdr>
          <w:divsChild>
            <w:div w:id="519050681">
              <w:marLeft w:val="0"/>
              <w:marRight w:val="0"/>
              <w:marTop w:val="0"/>
              <w:marBottom w:val="0"/>
              <w:divBdr>
                <w:top w:val="none" w:sz="0" w:space="0" w:color="auto"/>
                <w:left w:val="none" w:sz="0" w:space="0" w:color="auto"/>
                <w:bottom w:val="none" w:sz="0" w:space="0" w:color="auto"/>
                <w:right w:val="none" w:sz="0" w:space="0" w:color="auto"/>
              </w:divBdr>
              <w:divsChild>
                <w:div w:id="1417357335">
                  <w:marLeft w:val="0"/>
                  <w:marRight w:val="0"/>
                  <w:marTop w:val="0"/>
                  <w:marBottom w:val="0"/>
                  <w:divBdr>
                    <w:top w:val="none" w:sz="0" w:space="0" w:color="auto"/>
                    <w:left w:val="none" w:sz="0" w:space="0" w:color="auto"/>
                    <w:bottom w:val="none" w:sz="0" w:space="0" w:color="auto"/>
                    <w:right w:val="none" w:sz="0" w:space="0" w:color="auto"/>
                  </w:divBdr>
                  <w:divsChild>
                    <w:div w:id="20308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806">
      <w:bodyDiv w:val="1"/>
      <w:marLeft w:val="0"/>
      <w:marRight w:val="0"/>
      <w:marTop w:val="0"/>
      <w:marBottom w:val="0"/>
      <w:divBdr>
        <w:top w:val="none" w:sz="0" w:space="0" w:color="auto"/>
        <w:left w:val="none" w:sz="0" w:space="0" w:color="auto"/>
        <w:bottom w:val="none" w:sz="0" w:space="0" w:color="auto"/>
        <w:right w:val="none" w:sz="0" w:space="0" w:color="auto"/>
      </w:divBdr>
    </w:div>
    <w:div w:id="58787934">
      <w:bodyDiv w:val="1"/>
      <w:marLeft w:val="0"/>
      <w:marRight w:val="0"/>
      <w:marTop w:val="0"/>
      <w:marBottom w:val="0"/>
      <w:divBdr>
        <w:top w:val="none" w:sz="0" w:space="0" w:color="auto"/>
        <w:left w:val="none" w:sz="0" w:space="0" w:color="auto"/>
        <w:bottom w:val="none" w:sz="0" w:space="0" w:color="auto"/>
        <w:right w:val="none" w:sz="0" w:space="0" w:color="auto"/>
      </w:divBdr>
    </w:div>
    <w:div w:id="85152144">
      <w:bodyDiv w:val="1"/>
      <w:marLeft w:val="0"/>
      <w:marRight w:val="0"/>
      <w:marTop w:val="0"/>
      <w:marBottom w:val="0"/>
      <w:divBdr>
        <w:top w:val="none" w:sz="0" w:space="0" w:color="auto"/>
        <w:left w:val="none" w:sz="0" w:space="0" w:color="auto"/>
        <w:bottom w:val="none" w:sz="0" w:space="0" w:color="auto"/>
        <w:right w:val="none" w:sz="0" w:space="0" w:color="auto"/>
      </w:divBdr>
      <w:divsChild>
        <w:div w:id="1035887333">
          <w:marLeft w:val="0"/>
          <w:marRight w:val="0"/>
          <w:marTop w:val="0"/>
          <w:marBottom w:val="0"/>
          <w:divBdr>
            <w:top w:val="none" w:sz="0" w:space="0" w:color="auto"/>
            <w:left w:val="none" w:sz="0" w:space="0" w:color="auto"/>
            <w:bottom w:val="none" w:sz="0" w:space="0" w:color="auto"/>
            <w:right w:val="none" w:sz="0" w:space="0" w:color="auto"/>
          </w:divBdr>
          <w:divsChild>
            <w:div w:id="980111470">
              <w:marLeft w:val="0"/>
              <w:marRight w:val="0"/>
              <w:marTop w:val="0"/>
              <w:marBottom w:val="0"/>
              <w:divBdr>
                <w:top w:val="none" w:sz="0" w:space="0" w:color="auto"/>
                <w:left w:val="none" w:sz="0" w:space="0" w:color="auto"/>
                <w:bottom w:val="none" w:sz="0" w:space="0" w:color="auto"/>
                <w:right w:val="none" w:sz="0" w:space="0" w:color="auto"/>
              </w:divBdr>
              <w:divsChild>
                <w:div w:id="931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6203">
      <w:bodyDiv w:val="1"/>
      <w:marLeft w:val="0"/>
      <w:marRight w:val="0"/>
      <w:marTop w:val="0"/>
      <w:marBottom w:val="0"/>
      <w:divBdr>
        <w:top w:val="none" w:sz="0" w:space="0" w:color="auto"/>
        <w:left w:val="none" w:sz="0" w:space="0" w:color="auto"/>
        <w:bottom w:val="none" w:sz="0" w:space="0" w:color="auto"/>
        <w:right w:val="none" w:sz="0" w:space="0" w:color="auto"/>
      </w:divBdr>
    </w:div>
    <w:div w:id="101191656">
      <w:bodyDiv w:val="1"/>
      <w:marLeft w:val="0"/>
      <w:marRight w:val="0"/>
      <w:marTop w:val="0"/>
      <w:marBottom w:val="0"/>
      <w:divBdr>
        <w:top w:val="none" w:sz="0" w:space="0" w:color="auto"/>
        <w:left w:val="none" w:sz="0" w:space="0" w:color="auto"/>
        <w:bottom w:val="none" w:sz="0" w:space="0" w:color="auto"/>
        <w:right w:val="none" w:sz="0" w:space="0" w:color="auto"/>
      </w:divBdr>
    </w:div>
    <w:div w:id="132021979">
      <w:bodyDiv w:val="1"/>
      <w:marLeft w:val="0"/>
      <w:marRight w:val="0"/>
      <w:marTop w:val="0"/>
      <w:marBottom w:val="0"/>
      <w:divBdr>
        <w:top w:val="none" w:sz="0" w:space="0" w:color="auto"/>
        <w:left w:val="none" w:sz="0" w:space="0" w:color="auto"/>
        <w:bottom w:val="none" w:sz="0" w:space="0" w:color="auto"/>
        <w:right w:val="none" w:sz="0" w:space="0" w:color="auto"/>
      </w:divBdr>
    </w:div>
    <w:div w:id="134415438">
      <w:bodyDiv w:val="1"/>
      <w:marLeft w:val="0"/>
      <w:marRight w:val="0"/>
      <w:marTop w:val="0"/>
      <w:marBottom w:val="0"/>
      <w:divBdr>
        <w:top w:val="none" w:sz="0" w:space="0" w:color="auto"/>
        <w:left w:val="none" w:sz="0" w:space="0" w:color="auto"/>
        <w:bottom w:val="none" w:sz="0" w:space="0" w:color="auto"/>
        <w:right w:val="none" w:sz="0" w:space="0" w:color="auto"/>
      </w:divBdr>
    </w:div>
    <w:div w:id="137384427">
      <w:bodyDiv w:val="1"/>
      <w:marLeft w:val="0"/>
      <w:marRight w:val="0"/>
      <w:marTop w:val="0"/>
      <w:marBottom w:val="0"/>
      <w:divBdr>
        <w:top w:val="none" w:sz="0" w:space="0" w:color="auto"/>
        <w:left w:val="none" w:sz="0" w:space="0" w:color="auto"/>
        <w:bottom w:val="none" w:sz="0" w:space="0" w:color="auto"/>
        <w:right w:val="none" w:sz="0" w:space="0" w:color="auto"/>
      </w:divBdr>
    </w:div>
    <w:div w:id="155734009">
      <w:bodyDiv w:val="1"/>
      <w:marLeft w:val="0"/>
      <w:marRight w:val="0"/>
      <w:marTop w:val="0"/>
      <w:marBottom w:val="0"/>
      <w:divBdr>
        <w:top w:val="none" w:sz="0" w:space="0" w:color="auto"/>
        <w:left w:val="none" w:sz="0" w:space="0" w:color="auto"/>
        <w:bottom w:val="none" w:sz="0" w:space="0" w:color="auto"/>
        <w:right w:val="none" w:sz="0" w:space="0" w:color="auto"/>
      </w:divBdr>
    </w:div>
    <w:div w:id="186914381">
      <w:bodyDiv w:val="1"/>
      <w:marLeft w:val="0"/>
      <w:marRight w:val="0"/>
      <w:marTop w:val="0"/>
      <w:marBottom w:val="0"/>
      <w:divBdr>
        <w:top w:val="none" w:sz="0" w:space="0" w:color="auto"/>
        <w:left w:val="none" w:sz="0" w:space="0" w:color="auto"/>
        <w:bottom w:val="none" w:sz="0" w:space="0" w:color="auto"/>
        <w:right w:val="none" w:sz="0" w:space="0" w:color="auto"/>
      </w:divBdr>
    </w:div>
    <w:div w:id="199437724">
      <w:bodyDiv w:val="1"/>
      <w:marLeft w:val="0"/>
      <w:marRight w:val="0"/>
      <w:marTop w:val="0"/>
      <w:marBottom w:val="0"/>
      <w:divBdr>
        <w:top w:val="none" w:sz="0" w:space="0" w:color="auto"/>
        <w:left w:val="none" w:sz="0" w:space="0" w:color="auto"/>
        <w:bottom w:val="none" w:sz="0" w:space="0" w:color="auto"/>
        <w:right w:val="none" w:sz="0" w:space="0" w:color="auto"/>
      </w:divBdr>
    </w:div>
    <w:div w:id="214899680">
      <w:bodyDiv w:val="1"/>
      <w:marLeft w:val="0"/>
      <w:marRight w:val="0"/>
      <w:marTop w:val="0"/>
      <w:marBottom w:val="0"/>
      <w:divBdr>
        <w:top w:val="none" w:sz="0" w:space="0" w:color="auto"/>
        <w:left w:val="none" w:sz="0" w:space="0" w:color="auto"/>
        <w:bottom w:val="none" w:sz="0" w:space="0" w:color="auto"/>
        <w:right w:val="none" w:sz="0" w:space="0" w:color="auto"/>
      </w:divBdr>
    </w:div>
    <w:div w:id="216093427">
      <w:bodyDiv w:val="1"/>
      <w:marLeft w:val="0"/>
      <w:marRight w:val="0"/>
      <w:marTop w:val="0"/>
      <w:marBottom w:val="0"/>
      <w:divBdr>
        <w:top w:val="none" w:sz="0" w:space="0" w:color="auto"/>
        <w:left w:val="none" w:sz="0" w:space="0" w:color="auto"/>
        <w:bottom w:val="none" w:sz="0" w:space="0" w:color="auto"/>
        <w:right w:val="none" w:sz="0" w:space="0" w:color="auto"/>
      </w:divBdr>
    </w:div>
    <w:div w:id="222454349">
      <w:bodyDiv w:val="1"/>
      <w:marLeft w:val="0"/>
      <w:marRight w:val="0"/>
      <w:marTop w:val="0"/>
      <w:marBottom w:val="0"/>
      <w:divBdr>
        <w:top w:val="none" w:sz="0" w:space="0" w:color="auto"/>
        <w:left w:val="none" w:sz="0" w:space="0" w:color="auto"/>
        <w:bottom w:val="none" w:sz="0" w:space="0" w:color="auto"/>
        <w:right w:val="none" w:sz="0" w:space="0" w:color="auto"/>
      </w:divBdr>
    </w:div>
    <w:div w:id="227883089">
      <w:bodyDiv w:val="1"/>
      <w:marLeft w:val="0"/>
      <w:marRight w:val="0"/>
      <w:marTop w:val="0"/>
      <w:marBottom w:val="0"/>
      <w:divBdr>
        <w:top w:val="none" w:sz="0" w:space="0" w:color="auto"/>
        <w:left w:val="none" w:sz="0" w:space="0" w:color="auto"/>
        <w:bottom w:val="none" w:sz="0" w:space="0" w:color="auto"/>
        <w:right w:val="none" w:sz="0" w:space="0" w:color="auto"/>
      </w:divBdr>
    </w:div>
    <w:div w:id="231238514">
      <w:bodyDiv w:val="1"/>
      <w:marLeft w:val="0"/>
      <w:marRight w:val="0"/>
      <w:marTop w:val="0"/>
      <w:marBottom w:val="0"/>
      <w:divBdr>
        <w:top w:val="none" w:sz="0" w:space="0" w:color="auto"/>
        <w:left w:val="none" w:sz="0" w:space="0" w:color="auto"/>
        <w:bottom w:val="none" w:sz="0" w:space="0" w:color="auto"/>
        <w:right w:val="none" w:sz="0" w:space="0" w:color="auto"/>
      </w:divBdr>
    </w:div>
    <w:div w:id="242880755">
      <w:bodyDiv w:val="1"/>
      <w:marLeft w:val="0"/>
      <w:marRight w:val="0"/>
      <w:marTop w:val="0"/>
      <w:marBottom w:val="0"/>
      <w:divBdr>
        <w:top w:val="none" w:sz="0" w:space="0" w:color="auto"/>
        <w:left w:val="none" w:sz="0" w:space="0" w:color="auto"/>
        <w:bottom w:val="none" w:sz="0" w:space="0" w:color="auto"/>
        <w:right w:val="none" w:sz="0" w:space="0" w:color="auto"/>
      </w:divBdr>
    </w:div>
    <w:div w:id="269049466">
      <w:bodyDiv w:val="1"/>
      <w:marLeft w:val="0"/>
      <w:marRight w:val="0"/>
      <w:marTop w:val="0"/>
      <w:marBottom w:val="0"/>
      <w:divBdr>
        <w:top w:val="none" w:sz="0" w:space="0" w:color="auto"/>
        <w:left w:val="none" w:sz="0" w:space="0" w:color="auto"/>
        <w:bottom w:val="none" w:sz="0" w:space="0" w:color="auto"/>
        <w:right w:val="none" w:sz="0" w:space="0" w:color="auto"/>
      </w:divBdr>
    </w:div>
    <w:div w:id="303388453">
      <w:bodyDiv w:val="1"/>
      <w:marLeft w:val="0"/>
      <w:marRight w:val="0"/>
      <w:marTop w:val="0"/>
      <w:marBottom w:val="0"/>
      <w:divBdr>
        <w:top w:val="none" w:sz="0" w:space="0" w:color="auto"/>
        <w:left w:val="none" w:sz="0" w:space="0" w:color="auto"/>
        <w:bottom w:val="none" w:sz="0" w:space="0" w:color="auto"/>
        <w:right w:val="none" w:sz="0" w:space="0" w:color="auto"/>
      </w:divBdr>
    </w:div>
    <w:div w:id="315031921">
      <w:bodyDiv w:val="1"/>
      <w:marLeft w:val="0"/>
      <w:marRight w:val="0"/>
      <w:marTop w:val="0"/>
      <w:marBottom w:val="0"/>
      <w:divBdr>
        <w:top w:val="none" w:sz="0" w:space="0" w:color="auto"/>
        <w:left w:val="none" w:sz="0" w:space="0" w:color="auto"/>
        <w:bottom w:val="none" w:sz="0" w:space="0" w:color="auto"/>
        <w:right w:val="none" w:sz="0" w:space="0" w:color="auto"/>
      </w:divBdr>
    </w:div>
    <w:div w:id="329872774">
      <w:bodyDiv w:val="1"/>
      <w:marLeft w:val="0"/>
      <w:marRight w:val="0"/>
      <w:marTop w:val="0"/>
      <w:marBottom w:val="0"/>
      <w:divBdr>
        <w:top w:val="none" w:sz="0" w:space="0" w:color="auto"/>
        <w:left w:val="none" w:sz="0" w:space="0" w:color="auto"/>
        <w:bottom w:val="none" w:sz="0" w:space="0" w:color="auto"/>
        <w:right w:val="none" w:sz="0" w:space="0" w:color="auto"/>
      </w:divBdr>
    </w:div>
    <w:div w:id="337974610">
      <w:bodyDiv w:val="1"/>
      <w:marLeft w:val="0"/>
      <w:marRight w:val="0"/>
      <w:marTop w:val="0"/>
      <w:marBottom w:val="0"/>
      <w:divBdr>
        <w:top w:val="none" w:sz="0" w:space="0" w:color="auto"/>
        <w:left w:val="none" w:sz="0" w:space="0" w:color="auto"/>
        <w:bottom w:val="none" w:sz="0" w:space="0" w:color="auto"/>
        <w:right w:val="none" w:sz="0" w:space="0" w:color="auto"/>
      </w:divBdr>
    </w:div>
    <w:div w:id="353769760">
      <w:bodyDiv w:val="1"/>
      <w:marLeft w:val="0"/>
      <w:marRight w:val="0"/>
      <w:marTop w:val="0"/>
      <w:marBottom w:val="0"/>
      <w:divBdr>
        <w:top w:val="none" w:sz="0" w:space="0" w:color="auto"/>
        <w:left w:val="none" w:sz="0" w:space="0" w:color="auto"/>
        <w:bottom w:val="none" w:sz="0" w:space="0" w:color="auto"/>
        <w:right w:val="none" w:sz="0" w:space="0" w:color="auto"/>
      </w:divBdr>
    </w:div>
    <w:div w:id="365300785">
      <w:bodyDiv w:val="1"/>
      <w:marLeft w:val="0"/>
      <w:marRight w:val="0"/>
      <w:marTop w:val="0"/>
      <w:marBottom w:val="0"/>
      <w:divBdr>
        <w:top w:val="none" w:sz="0" w:space="0" w:color="auto"/>
        <w:left w:val="none" w:sz="0" w:space="0" w:color="auto"/>
        <w:bottom w:val="none" w:sz="0" w:space="0" w:color="auto"/>
        <w:right w:val="none" w:sz="0" w:space="0" w:color="auto"/>
      </w:divBdr>
    </w:div>
    <w:div w:id="368334701">
      <w:bodyDiv w:val="1"/>
      <w:marLeft w:val="0"/>
      <w:marRight w:val="0"/>
      <w:marTop w:val="0"/>
      <w:marBottom w:val="0"/>
      <w:divBdr>
        <w:top w:val="none" w:sz="0" w:space="0" w:color="auto"/>
        <w:left w:val="none" w:sz="0" w:space="0" w:color="auto"/>
        <w:bottom w:val="none" w:sz="0" w:space="0" w:color="auto"/>
        <w:right w:val="none" w:sz="0" w:space="0" w:color="auto"/>
      </w:divBdr>
    </w:div>
    <w:div w:id="380373690">
      <w:bodyDiv w:val="1"/>
      <w:marLeft w:val="0"/>
      <w:marRight w:val="0"/>
      <w:marTop w:val="0"/>
      <w:marBottom w:val="0"/>
      <w:divBdr>
        <w:top w:val="none" w:sz="0" w:space="0" w:color="auto"/>
        <w:left w:val="none" w:sz="0" w:space="0" w:color="auto"/>
        <w:bottom w:val="none" w:sz="0" w:space="0" w:color="auto"/>
        <w:right w:val="none" w:sz="0" w:space="0" w:color="auto"/>
      </w:divBdr>
    </w:div>
    <w:div w:id="393431389">
      <w:bodyDiv w:val="1"/>
      <w:marLeft w:val="0"/>
      <w:marRight w:val="0"/>
      <w:marTop w:val="0"/>
      <w:marBottom w:val="0"/>
      <w:divBdr>
        <w:top w:val="none" w:sz="0" w:space="0" w:color="auto"/>
        <w:left w:val="none" w:sz="0" w:space="0" w:color="auto"/>
        <w:bottom w:val="none" w:sz="0" w:space="0" w:color="auto"/>
        <w:right w:val="none" w:sz="0" w:space="0" w:color="auto"/>
      </w:divBdr>
    </w:div>
    <w:div w:id="400833725">
      <w:bodyDiv w:val="1"/>
      <w:marLeft w:val="0"/>
      <w:marRight w:val="0"/>
      <w:marTop w:val="0"/>
      <w:marBottom w:val="0"/>
      <w:divBdr>
        <w:top w:val="none" w:sz="0" w:space="0" w:color="auto"/>
        <w:left w:val="none" w:sz="0" w:space="0" w:color="auto"/>
        <w:bottom w:val="none" w:sz="0" w:space="0" w:color="auto"/>
        <w:right w:val="none" w:sz="0" w:space="0" w:color="auto"/>
      </w:divBdr>
    </w:div>
    <w:div w:id="400980471">
      <w:bodyDiv w:val="1"/>
      <w:marLeft w:val="0"/>
      <w:marRight w:val="0"/>
      <w:marTop w:val="0"/>
      <w:marBottom w:val="0"/>
      <w:divBdr>
        <w:top w:val="none" w:sz="0" w:space="0" w:color="auto"/>
        <w:left w:val="none" w:sz="0" w:space="0" w:color="auto"/>
        <w:bottom w:val="none" w:sz="0" w:space="0" w:color="auto"/>
        <w:right w:val="none" w:sz="0" w:space="0" w:color="auto"/>
      </w:divBdr>
    </w:div>
    <w:div w:id="405760931">
      <w:bodyDiv w:val="1"/>
      <w:marLeft w:val="0"/>
      <w:marRight w:val="0"/>
      <w:marTop w:val="0"/>
      <w:marBottom w:val="0"/>
      <w:divBdr>
        <w:top w:val="none" w:sz="0" w:space="0" w:color="auto"/>
        <w:left w:val="none" w:sz="0" w:space="0" w:color="auto"/>
        <w:bottom w:val="none" w:sz="0" w:space="0" w:color="auto"/>
        <w:right w:val="none" w:sz="0" w:space="0" w:color="auto"/>
      </w:divBdr>
    </w:div>
    <w:div w:id="439691995">
      <w:bodyDiv w:val="1"/>
      <w:marLeft w:val="0"/>
      <w:marRight w:val="0"/>
      <w:marTop w:val="0"/>
      <w:marBottom w:val="0"/>
      <w:divBdr>
        <w:top w:val="none" w:sz="0" w:space="0" w:color="auto"/>
        <w:left w:val="none" w:sz="0" w:space="0" w:color="auto"/>
        <w:bottom w:val="none" w:sz="0" w:space="0" w:color="auto"/>
        <w:right w:val="none" w:sz="0" w:space="0" w:color="auto"/>
      </w:divBdr>
    </w:div>
    <w:div w:id="451486371">
      <w:bodyDiv w:val="1"/>
      <w:marLeft w:val="0"/>
      <w:marRight w:val="0"/>
      <w:marTop w:val="0"/>
      <w:marBottom w:val="0"/>
      <w:divBdr>
        <w:top w:val="none" w:sz="0" w:space="0" w:color="auto"/>
        <w:left w:val="none" w:sz="0" w:space="0" w:color="auto"/>
        <w:bottom w:val="none" w:sz="0" w:space="0" w:color="auto"/>
        <w:right w:val="none" w:sz="0" w:space="0" w:color="auto"/>
      </w:divBdr>
    </w:div>
    <w:div w:id="464587393">
      <w:bodyDiv w:val="1"/>
      <w:marLeft w:val="0"/>
      <w:marRight w:val="0"/>
      <w:marTop w:val="0"/>
      <w:marBottom w:val="0"/>
      <w:divBdr>
        <w:top w:val="none" w:sz="0" w:space="0" w:color="auto"/>
        <w:left w:val="none" w:sz="0" w:space="0" w:color="auto"/>
        <w:bottom w:val="none" w:sz="0" w:space="0" w:color="auto"/>
        <w:right w:val="none" w:sz="0" w:space="0" w:color="auto"/>
      </w:divBdr>
    </w:div>
    <w:div w:id="465002994">
      <w:bodyDiv w:val="1"/>
      <w:marLeft w:val="0"/>
      <w:marRight w:val="0"/>
      <w:marTop w:val="0"/>
      <w:marBottom w:val="0"/>
      <w:divBdr>
        <w:top w:val="none" w:sz="0" w:space="0" w:color="auto"/>
        <w:left w:val="none" w:sz="0" w:space="0" w:color="auto"/>
        <w:bottom w:val="none" w:sz="0" w:space="0" w:color="auto"/>
        <w:right w:val="none" w:sz="0" w:space="0" w:color="auto"/>
      </w:divBdr>
    </w:div>
    <w:div w:id="471598920">
      <w:bodyDiv w:val="1"/>
      <w:marLeft w:val="0"/>
      <w:marRight w:val="0"/>
      <w:marTop w:val="0"/>
      <w:marBottom w:val="0"/>
      <w:divBdr>
        <w:top w:val="none" w:sz="0" w:space="0" w:color="auto"/>
        <w:left w:val="none" w:sz="0" w:space="0" w:color="auto"/>
        <w:bottom w:val="none" w:sz="0" w:space="0" w:color="auto"/>
        <w:right w:val="none" w:sz="0" w:space="0" w:color="auto"/>
      </w:divBdr>
    </w:div>
    <w:div w:id="472908119">
      <w:bodyDiv w:val="1"/>
      <w:marLeft w:val="0"/>
      <w:marRight w:val="0"/>
      <w:marTop w:val="0"/>
      <w:marBottom w:val="0"/>
      <w:divBdr>
        <w:top w:val="none" w:sz="0" w:space="0" w:color="auto"/>
        <w:left w:val="none" w:sz="0" w:space="0" w:color="auto"/>
        <w:bottom w:val="none" w:sz="0" w:space="0" w:color="auto"/>
        <w:right w:val="none" w:sz="0" w:space="0" w:color="auto"/>
      </w:divBdr>
    </w:div>
    <w:div w:id="476383778">
      <w:bodyDiv w:val="1"/>
      <w:marLeft w:val="0"/>
      <w:marRight w:val="0"/>
      <w:marTop w:val="0"/>
      <w:marBottom w:val="0"/>
      <w:divBdr>
        <w:top w:val="none" w:sz="0" w:space="0" w:color="auto"/>
        <w:left w:val="none" w:sz="0" w:space="0" w:color="auto"/>
        <w:bottom w:val="none" w:sz="0" w:space="0" w:color="auto"/>
        <w:right w:val="none" w:sz="0" w:space="0" w:color="auto"/>
      </w:divBdr>
    </w:div>
    <w:div w:id="483399605">
      <w:bodyDiv w:val="1"/>
      <w:marLeft w:val="0"/>
      <w:marRight w:val="0"/>
      <w:marTop w:val="0"/>
      <w:marBottom w:val="0"/>
      <w:divBdr>
        <w:top w:val="none" w:sz="0" w:space="0" w:color="auto"/>
        <w:left w:val="none" w:sz="0" w:space="0" w:color="auto"/>
        <w:bottom w:val="none" w:sz="0" w:space="0" w:color="auto"/>
        <w:right w:val="none" w:sz="0" w:space="0" w:color="auto"/>
      </w:divBdr>
    </w:div>
    <w:div w:id="503663105">
      <w:bodyDiv w:val="1"/>
      <w:marLeft w:val="0"/>
      <w:marRight w:val="0"/>
      <w:marTop w:val="0"/>
      <w:marBottom w:val="0"/>
      <w:divBdr>
        <w:top w:val="none" w:sz="0" w:space="0" w:color="auto"/>
        <w:left w:val="none" w:sz="0" w:space="0" w:color="auto"/>
        <w:bottom w:val="none" w:sz="0" w:space="0" w:color="auto"/>
        <w:right w:val="none" w:sz="0" w:space="0" w:color="auto"/>
      </w:divBdr>
    </w:div>
    <w:div w:id="505051497">
      <w:bodyDiv w:val="1"/>
      <w:marLeft w:val="0"/>
      <w:marRight w:val="0"/>
      <w:marTop w:val="0"/>
      <w:marBottom w:val="0"/>
      <w:divBdr>
        <w:top w:val="none" w:sz="0" w:space="0" w:color="auto"/>
        <w:left w:val="none" w:sz="0" w:space="0" w:color="auto"/>
        <w:bottom w:val="none" w:sz="0" w:space="0" w:color="auto"/>
        <w:right w:val="none" w:sz="0" w:space="0" w:color="auto"/>
      </w:divBdr>
      <w:divsChild>
        <w:div w:id="1066948835">
          <w:marLeft w:val="0"/>
          <w:marRight w:val="0"/>
          <w:marTop w:val="0"/>
          <w:marBottom w:val="0"/>
          <w:divBdr>
            <w:top w:val="none" w:sz="0" w:space="0" w:color="auto"/>
            <w:left w:val="none" w:sz="0" w:space="0" w:color="auto"/>
            <w:bottom w:val="none" w:sz="0" w:space="0" w:color="auto"/>
            <w:right w:val="none" w:sz="0" w:space="0" w:color="auto"/>
          </w:divBdr>
          <w:divsChild>
            <w:div w:id="950817469">
              <w:marLeft w:val="0"/>
              <w:marRight w:val="0"/>
              <w:marTop w:val="0"/>
              <w:marBottom w:val="0"/>
              <w:divBdr>
                <w:top w:val="none" w:sz="0" w:space="0" w:color="auto"/>
                <w:left w:val="none" w:sz="0" w:space="0" w:color="auto"/>
                <w:bottom w:val="none" w:sz="0" w:space="0" w:color="auto"/>
                <w:right w:val="none" w:sz="0" w:space="0" w:color="auto"/>
              </w:divBdr>
              <w:divsChild>
                <w:div w:id="827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3926">
      <w:bodyDiv w:val="1"/>
      <w:marLeft w:val="0"/>
      <w:marRight w:val="0"/>
      <w:marTop w:val="0"/>
      <w:marBottom w:val="0"/>
      <w:divBdr>
        <w:top w:val="none" w:sz="0" w:space="0" w:color="auto"/>
        <w:left w:val="none" w:sz="0" w:space="0" w:color="auto"/>
        <w:bottom w:val="none" w:sz="0" w:space="0" w:color="auto"/>
        <w:right w:val="none" w:sz="0" w:space="0" w:color="auto"/>
      </w:divBdr>
    </w:div>
    <w:div w:id="520973889">
      <w:bodyDiv w:val="1"/>
      <w:marLeft w:val="0"/>
      <w:marRight w:val="0"/>
      <w:marTop w:val="0"/>
      <w:marBottom w:val="0"/>
      <w:divBdr>
        <w:top w:val="none" w:sz="0" w:space="0" w:color="auto"/>
        <w:left w:val="none" w:sz="0" w:space="0" w:color="auto"/>
        <w:bottom w:val="none" w:sz="0" w:space="0" w:color="auto"/>
        <w:right w:val="none" w:sz="0" w:space="0" w:color="auto"/>
      </w:divBdr>
    </w:div>
    <w:div w:id="525410686">
      <w:bodyDiv w:val="1"/>
      <w:marLeft w:val="0"/>
      <w:marRight w:val="0"/>
      <w:marTop w:val="0"/>
      <w:marBottom w:val="0"/>
      <w:divBdr>
        <w:top w:val="none" w:sz="0" w:space="0" w:color="auto"/>
        <w:left w:val="none" w:sz="0" w:space="0" w:color="auto"/>
        <w:bottom w:val="none" w:sz="0" w:space="0" w:color="auto"/>
        <w:right w:val="none" w:sz="0" w:space="0" w:color="auto"/>
      </w:divBdr>
    </w:div>
    <w:div w:id="538057415">
      <w:bodyDiv w:val="1"/>
      <w:marLeft w:val="0"/>
      <w:marRight w:val="0"/>
      <w:marTop w:val="0"/>
      <w:marBottom w:val="0"/>
      <w:divBdr>
        <w:top w:val="none" w:sz="0" w:space="0" w:color="auto"/>
        <w:left w:val="none" w:sz="0" w:space="0" w:color="auto"/>
        <w:bottom w:val="none" w:sz="0" w:space="0" w:color="auto"/>
        <w:right w:val="none" w:sz="0" w:space="0" w:color="auto"/>
      </w:divBdr>
    </w:div>
    <w:div w:id="571426189">
      <w:bodyDiv w:val="1"/>
      <w:marLeft w:val="0"/>
      <w:marRight w:val="0"/>
      <w:marTop w:val="0"/>
      <w:marBottom w:val="0"/>
      <w:divBdr>
        <w:top w:val="none" w:sz="0" w:space="0" w:color="auto"/>
        <w:left w:val="none" w:sz="0" w:space="0" w:color="auto"/>
        <w:bottom w:val="none" w:sz="0" w:space="0" w:color="auto"/>
        <w:right w:val="none" w:sz="0" w:space="0" w:color="auto"/>
      </w:divBdr>
    </w:div>
    <w:div w:id="602346225">
      <w:bodyDiv w:val="1"/>
      <w:marLeft w:val="0"/>
      <w:marRight w:val="0"/>
      <w:marTop w:val="0"/>
      <w:marBottom w:val="0"/>
      <w:divBdr>
        <w:top w:val="none" w:sz="0" w:space="0" w:color="auto"/>
        <w:left w:val="none" w:sz="0" w:space="0" w:color="auto"/>
        <w:bottom w:val="none" w:sz="0" w:space="0" w:color="auto"/>
        <w:right w:val="none" w:sz="0" w:space="0" w:color="auto"/>
      </w:divBdr>
    </w:div>
    <w:div w:id="622735330">
      <w:bodyDiv w:val="1"/>
      <w:marLeft w:val="0"/>
      <w:marRight w:val="0"/>
      <w:marTop w:val="0"/>
      <w:marBottom w:val="0"/>
      <w:divBdr>
        <w:top w:val="none" w:sz="0" w:space="0" w:color="auto"/>
        <w:left w:val="none" w:sz="0" w:space="0" w:color="auto"/>
        <w:bottom w:val="none" w:sz="0" w:space="0" w:color="auto"/>
        <w:right w:val="none" w:sz="0" w:space="0" w:color="auto"/>
      </w:divBdr>
    </w:div>
    <w:div w:id="623266637">
      <w:bodyDiv w:val="1"/>
      <w:marLeft w:val="0"/>
      <w:marRight w:val="0"/>
      <w:marTop w:val="0"/>
      <w:marBottom w:val="0"/>
      <w:divBdr>
        <w:top w:val="none" w:sz="0" w:space="0" w:color="auto"/>
        <w:left w:val="none" w:sz="0" w:space="0" w:color="auto"/>
        <w:bottom w:val="none" w:sz="0" w:space="0" w:color="auto"/>
        <w:right w:val="none" w:sz="0" w:space="0" w:color="auto"/>
      </w:divBdr>
    </w:div>
    <w:div w:id="642346552">
      <w:bodyDiv w:val="1"/>
      <w:marLeft w:val="0"/>
      <w:marRight w:val="0"/>
      <w:marTop w:val="0"/>
      <w:marBottom w:val="0"/>
      <w:divBdr>
        <w:top w:val="none" w:sz="0" w:space="0" w:color="auto"/>
        <w:left w:val="none" w:sz="0" w:space="0" w:color="auto"/>
        <w:bottom w:val="none" w:sz="0" w:space="0" w:color="auto"/>
        <w:right w:val="none" w:sz="0" w:space="0" w:color="auto"/>
      </w:divBdr>
    </w:div>
    <w:div w:id="655769772">
      <w:bodyDiv w:val="1"/>
      <w:marLeft w:val="0"/>
      <w:marRight w:val="0"/>
      <w:marTop w:val="0"/>
      <w:marBottom w:val="0"/>
      <w:divBdr>
        <w:top w:val="none" w:sz="0" w:space="0" w:color="auto"/>
        <w:left w:val="none" w:sz="0" w:space="0" w:color="auto"/>
        <w:bottom w:val="none" w:sz="0" w:space="0" w:color="auto"/>
        <w:right w:val="none" w:sz="0" w:space="0" w:color="auto"/>
      </w:divBdr>
    </w:div>
    <w:div w:id="669988501">
      <w:bodyDiv w:val="1"/>
      <w:marLeft w:val="0"/>
      <w:marRight w:val="0"/>
      <w:marTop w:val="0"/>
      <w:marBottom w:val="0"/>
      <w:divBdr>
        <w:top w:val="none" w:sz="0" w:space="0" w:color="auto"/>
        <w:left w:val="none" w:sz="0" w:space="0" w:color="auto"/>
        <w:bottom w:val="none" w:sz="0" w:space="0" w:color="auto"/>
        <w:right w:val="none" w:sz="0" w:space="0" w:color="auto"/>
      </w:divBdr>
    </w:div>
    <w:div w:id="673873368">
      <w:bodyDiv w:val="1"/>
      <w:marLeft w:val="0"/>
      <w:marRight w:val="0"/>
      <w:marTop w:val="0"/>
      <w:marBottom w:val="0"/>
      <w:divBdr>
        <w:top w:val="none" w:sz="0" w:space="0" w:color="auto"/>
        <w:left w:val="none" w:sz="0" w:space="0" w:color="auto"/>
        <w:bottom w:val="none" w:sz="0" w:space="0" w:color="auto"/>
        <w:right w:val="none" w:sz="0" w:space="0" w:color="auto"/>
      </w:divBdr>
    </w:div>
    <w:div w:id="691031811">
      <w:bodyDiv w:val="1"/>
      <w:marLeft w:val="0"/>
      <w:marRight w:val="0"/>
      <w:marTop w:val="0"/>
      <w:marBottom w:val="0"/>
      <w:divBdr>
        <w:top w:val="none" w:sz="0" w:space="0" w:color="auto"/>
        <w:left w:val="none" w:sz="0" w:space="0" w:color="auto"/>
        <w:bottom w:val="none" w:sz="0" w:space="0" w:color="auto"/>
        <w:right w:val="none" w:sz="0" w:space="0" w:color="auto"/>
      </w:divBdr>
    </w:div>
    <w:div w:id="709495174">
      <w:bodyDiv w:val="1"/>
      <w:marLeft w:val="0"/>
      <w:marRight w:val="0"/>
      <w:marTop w:val="0"/>
      <w:marBottom w:val="0"/>
      <w:divBdr>
        <w:top w:val="none" w:sz="0" w:space="0" w:color="auto"/>
        <w:left w:val="none" w:sz="0" w:space="0" w:color="auto"/>
        <w:bottom w:val="none" w:sz="0" w:space="0" w:color="auto"/>
        <w:right w:val="none" w:sz="0" w:space="0" w:color="auto"/>
      </w:divBdr>
    </w:div>
    <w:div w:id="711808968">
      <w:bodyDiv w:val="1"/>
      <w:marLeft w:val="0"/>
      <w:marRight w:val="0"/>
      <w:marTop w:val="0"/>
      <w:marBottom w:val="0"/>
      <w:divBdr>
        <w:top w:val="none" w:sz="0" w:space="0" w:color="auto"/>
        <w:left w:val="none" w:sz="0" w:space="0" w:color="auto"/>
        <w:bottom w:val="none" w:sz="0" w:space="0" w:color="auto"/>
        <w:right w:val="none" w:sz="0" w:space="0" w:color="auto"/>
      </w:divBdr>
      <w:divsChild>
        <w:div w:id="527374015">
          <w:marLeft w:val="0"/>
          <w:marRight w:val="0"/>
          <w:marTop w:val="0"/>
          <w:marBottom w:val="0"/>
          <w:divBdr>
            <w:top w:val="none" w:sz="0" w:space="0" w:color="auto"/>
            <w:left w:val="none" w:sz="0" w:space="0" w:color="auto"/>
            <w:bottom w:val="none" w:sz="0" w:space="0" w:color="auto"/>
            <w:right w:val="none" w:sz="0" w:space="0" w:color="auto"/>
          </w:divBdr>
          <w:divsChild>
            <w:div w:id="2067953139">
              <w:marLeft w:val="0"/>
              <w:marRight w:val="0"/>
              <w:marTop w:val="0"/>
              <w:marBottom w:val="0"/>
              <w:divBdr>
                <w:top w:val="none" w:sz="0" w:space="0" w:color="auto"/>
                <w:left w:val="none" w:sz="0" w:space="0" w:color="auto"/>
                <w:bottom w:val="none" w:sz="0" w:space="0" w:color="auto"/>
                <w:right w:val="none" w:sz="0" w:space="0" w:color="auto"/>
              </w:divBdr>
              <w:divsChild>
                <w:div w:id="1742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1576">
      <w:bodyDiv w:val="1"/>
      <w:marLeft w:val="0"/>
      <w:marRight w:val="0"/>
      <w:marTop w:val="0"/>
      <w:marBottom w:val="0"/>
      <w:divBdr>
        <w:top w:val="none" w:sz="0" w:space="0" w:color="auto"/>
        <w:left w:val="none" w:sz="0" w:space="0" w:color="auto"/>
        <w:bottom w:val="none" w:sz="0" w:space="0" w:color="auto"/>
        <w:right w:val="none" w:sz="0" w:space="0" w:color="auto"/>
      </w:divBdr>
    </w:div>
    <w:div w:id="724110183">
      <w:bodyDiv w:val="1"/>
      <w:marLeft w:val="0"/>
      <w:marRight w:val="0"/>
      <w:marTop w:val="0"/>
      <w:marBottom w:val="0"/>
      <w:divBdr>
        <w:top w:val="none" w:sz="0" w:space="0" w:color="auto"/>
        <w:left w:val="none" w:sz="0" w:space="0" w:color="auto"/>
        <w:bottom w:val="none" w:sz="0" w:space="0" w:color="auto"/>
        <w:right w:val="none" w:sz="0" w:space="0" w:color="auto"/>
      </w:divBdr>
    </w:div>
    <w:div w:id="738283430">
      <w:bodyDiv w:val="1"/>
      <w:marLeft w:val="0"/>
      <w:marRight w:val="0"/>
      <w:marTop w:val="0"/>
      <w:marBottom w:val="0"/>
      <w:divBdr>
        <w:top w:val="none" w:sz="0" w:space="0" w:color="auto"/>
        <w:left w:val="none" w:sz="0" w:space="0" w:color="auto"/>
        <w:bottom w:val="none" w:sz="0" w:space="0" w:color="auto"/>
        <w:right w:val="none" w:sz="0" w:space="0" w:color="auto"/>
      </w:divBdr>
    </w:div>
    <w:div w:id="768309549">
      <w:bodyDiv w:val="1"/>
      <w:marLeft w:val="0"/>
      <w:marRight w:val="0"/>
      <w:marTop w:val="0"/>
      <w:marBottom w:val="0"/>
      <w:divBdr>
        <w:top w:val="none" w:sz="0" w:space="0" w:color="auto"/>
        <w:left w:val="none" w:sz="0" w:space="0" w:color="auto"/>
        <w:bottom w:val="none" w:sz="0" w:space="0" w:color="auto"/>
        <w:right w:val="none" w:sz="0" w:space="0" w:color="auto"/>
      </w:divBdr>
    </w:div>
    <w:div w:id="778724516">
      <w:bodyDiv w:val="1"/>
      <w:marLeft w:val="0"/>
      <w:marRight w:val="0"/>
      <w:marTop w:val="0"/>
      <w:marBottom w:val="0"/>
      <w:divBdr>
        <w:top w:val="none" w:sz="0" w:space="0" w:color="auto"/>
        <w:left w:val="none" w:sz="0" w:space="0" w:color="auto"/>
        <w:bottom w:val="none" w:sz="0" w:space="0" w:color="auto"/>
        <w:right w:val="none" w:sz="0" w:space="0" w:color="auto"/>
      </w:divBdr>
    </w:div>
    <w:div w:id="810680736">
      <w:bodyDiv w:val="1"/>
      <w:marLeft w:val="0"/>
      <w:marRight w:val="0"/>
      <w:marTop w:val="0"/>
      <w:marBottom w:val="0"/>
      <w:divBdr>
        <w:top w:val="none" w:sz="0" w:space="0" w:color="auto"/>
        <w:left w:val="none" w:sz="0" w:space="0" w:color="auto"/>
        <w:bottom w:val="none" w:sz="0" w:space="0" w:color="auto"/>
        <w:right w:val="none" w:sz="0" w:space="0" w:color="auto"/>
      </w:divBdr>
    </w:div>
    <w:div w:id="838233270">
      <w:bodyDiv w:val="1"/>
      <w:marLeft w:val="0"/>
      <w:marRight w:val="0"/>
      <w:marTop w:val="0"/>
      <w:marBottom w:val="0"/>
      <w:divBdr>
        <w:top w:val="none" w:sz="0" w:space="0" w:color="auto"/>
        <w:left w:val="none" w:sz="0" w:space="0" w:color="auto"/>
        <w:bottom w:val="none" w:sz="0" w:space="0" w:color="auto"/>
        <w:right w:val="none" w:sz="0" w:space="0" w:color="auto"/>
      </w:divBdr>
    </w:div>
    <w:div w:id="845631263">
      <w:bodyDiv w:val="1"/>
      <w:marLeft w:val="0"/>
      <w:marRight w:val="0"/>
      <w:marTop w:val="0"/>
      <w:marBottom w:val="0"/>
      <w:divBdr>
        <w:top w:val="none" w:sz="0" w:space="0" w:color="auto"/>
        <w:left w:val="none" w:sz="0" w:space="0" w:color="auto"/>
        <w:bottom w:val="none" w:sz="0" w:space="0" w:color="auto"/>
        <w:right w:val="none" w:sz="0" w:space="0" w:color="auto"/>
      </w:divBdr>
    </w:div>
    <w:div w:id="856504300">
      <w:bodyDiv w:val="1"/>
      <w:marLeft w:val="0"/>
      <w:marRight w:val="0"/>
      <w:marTop w:val="0"/>
      <w:marBottom w:val="0"/>
      <w:divBdr>
        <w:top w:val="none" w:sz="0" w:space="0" w:color="auto"/>
        <w:left w:val="none" w:sz="0" w:space="0" w:color="auto"/>
        <w:bottom w:val="none" w:sz="0" w:space="0" w:color="auto"/>
        <w:right w:val="none" w:sz="0" w:space="0" w:color="auto"/>
      </w:divBdr>
    </w:div>
    <w:div w:id="880702593">
      <w:bodyDiv w:val="1"/>
      <w:marLeft w:val="0"/>
      <w:marRight w:val="0"/>
      <w:marTop w:val="0"/>
      <w:marBottom w:val="0"/>
      <w:divBdr>
        <w:top w:val="none" w:sz="0" w:space="0" w:color="auto"/>
        <w:left w:val="none" w:sz="0" w:space="0" w:color="auto"/>
        <w:bottom w:val="none" w:sz="0" w:space="0" w:color="auto"/>
        <w:right w:val="none" w:sz="0" w:space="0" w:color="auto"/>
      </w:divBdr>
    </w:div>
    <w:div w:id="889456294">
      <w:bodyDiv w:val="1"/>
      <w:marLeft w:val="0"/>
      <w:marRight w:val="0"/>
      <w:marTop w:val="0"/>
      <w:marBottom w:val="0"/>
      <w:divBdr>
        <w:top w:val="none" w:sz="0" w:space="0" w:color="auto"/>
        <w:left w:val="none" w:sz="0" w:space="0" w:color="auto"/>
        <w:bottom w:val="none" w:sz="0" w:space="0" w:color="auto"/>
        <w:right w:val="none" w:sz="0" w:space="0" w:color="auto"/>
      </w:divBdr>
    </w:div>
    <w:div w:id="897206949">
      <w:bodyDiv w:val="1"/>
      <w:marLeft w:val="0"/>
      <w:marRight w:val="0"/>
      <w:marTop w:val="0"/>
      <w:marBottom w:val="0"/>
      <w:divBdr>
        <w:top w:val="none" w:sz="0" w:space="0" w:color="auto"/>
        <w:left w:val="none" w:sz="0" w:space="0" w:color="auto"/>
        <w:bottom w:val="none" w:sz="0" w:space="0" w:color="auto"/>
        <w:right w:val="none" w:sz="0" w:space="0" w:color="auto"/>
      </w:divBdr>
    </w:div>
    <w:div w:id="898858313">
      <w:bodyDiv w:val="1"/>
      <w:marLeft w:val="0"/>
      <w:marRight w:val="0"/>
      <w:marTop w:val="0"/>
      <w:marBottom w:val="0"/>
      <w:divBdr>
        <w:top w:val="none" w:sz="0" w:space="0" w:color="auto"/>
        <w:left w:val="none" w:sz="0" w:space="0" w:color="auto"/>
        <w:bottom w:val="none" w:sz="0" w:space="0" w:color="auto"/>
        <w:right w:val="none" w:sz="0" w:space="0" w:color="auto"/>
      </w:divBdr>
    </w:div>
    <w:div w:id="905454824">
      <w:bodyDiv w:val="1"/>
      <w:marLeft w:val="0"/>
      <w:marRight w:val="0"/>
      <w:marTop w:val="0"/>
      <w:marBottom w:val="0"/>
      <w:divBdr>
        <w:top w:val="none" w:sz="0" w:space="0" w:color="auto"/>
        <w:left w:val="none" w:sz="0" w:space="0" w:color="auto"/>
        <w:bottom w:val="none" w:sz="0" w:space="0" w:color="auto"/>
        <w:right w:val="none" w:sz="0" w:space="0" w:color="auto"/>
      </w:divBdr>
    </w:div>
    <w:div w:id="911504344">
      <w:bodyDiv w:val="1"/>
      <w:marLeft w:val="0"/>
      <w:marRight w:val="0"/>
      <w:marTop w:val="0"/>
      <w:marBottom w:val="0"/>
      <w:divBdr>
        <w:top w:val="none" w:sz="0" w:space="0" w:color="auto"/>
        <w:left w:val="none" w:sz="0" w:space="0" w:color="auto"/>
        <w:bottom w:val="none" w:sz="0" w:space="0" w:color="auto"/>
        <w:right w:val="none" w:sz="0" w:space="0" w:color="auto"/>
      </w:divBdr>
    </w:div>
    <w:div w:id="928999713">
      <w:bodyDiv w:val="1"/>
      <w:marLeft w:val="0"/>
      <w:marRight w:val="0"/>
      <w:marTop w:val="0"/>
      <w:marBottom w:val="0"/>
      <w:divBdr>
        <w:top w:val="none" w:sz="0" w:space="0" w:color="auto"/>
        <w:left w:val="none" w:sz="0" w:space="0" w:color="auto"/>
        <w:bottom w:val="none" w:sz="0" w:space="0" w:color="auto"/>
        <w:right w:val="none" w:sz="0" w:space="0" w:color="auto"/>
      </w:divBdr>
    </w:div>
    <w:div w:id="934360515">
      <w:bodyDiv w:val="1"/>
      <w:marLeft w:val="0"/>
      <w:marRight w:val="0"/>
      <w:marTop w:val="0"/>
      <w:marBottom w:val="0"/>
      <w:divBdr>
        <w:top w:val="none" w:sz="0" w:space="0" w:color="auto"/>
        <w:left w:val="none" w:sz="0" w:space="0" w:color="auto"/>
        <w:bottom w:val="none" w:sz="0" w:space="0" w:color="auto"/>
        <w:right w:val="none" w:sz="0" w:space="0" w:color="auto"/>
      </w:divBdr>
    </w:div>
    <w:div w:id="940993705">
      <w:bodyDiv w:val="1"/>
      <w:marLeft w:val="0"/>
      <w:marRight w:val="0"/>
      <w:marTop w:val="0"/>
      <w:marBottom w:val="0"/>
      <w:divBdr>
        <w:top w:val="none" w:sz="0" w:space="0" w:color="auto"/>
        <w:left w:val="none" w:sz="0" w:space="0" w:color="auto"/>
        <w:bottom w:val="none" w:sz="0" w:space="0" w:color="auto"/>
        <w:right w:val="none" w:sz="0" w:space="0" w:color="auto"/>
      </w:divBdr>
    </w:div>
    <w:div w:id="955255577">
      <w:bodyDiv w:val="1"/>
      <w:marLeft w:val="0"/>
      <w:marRight w:val="0"/>
      <w:marTop w:val="0"/>
      <w:marBottom w:val="0"/>
      <w:divBdr>
        <w:top w:val="none" w:sz="0" w:space="0" w:color="auto"/>
        <w:left w:val="none" w:sz="0" w:space="0" w:color="auto"/>
        <w:bottom w:val="none" w:sz="0" w:space="0" w:color="auto"/>
        <w:right w:val="none" w:sz="0" w:space="0" w:color="auto"/>
      </w:divBdr>
      <w:divsChild>
        <w:div w:id="133447866">
          <w:marLeft w:val="0"/>
          <w:marRight w:val="0"/>
          <w:marTop w:val="0"/>
          <w:marBottom w:val="0"/>
          <w:divBdr>
            <w:top w:val="none" w:sz="0" w:space="0" w:color="auto"/>
            <w:left w:val="none" w:sz="0" w:space="0" w:color="auto"/>
            <w:bottom w:val="none" w:sz="0" w:space="0" w:color="auto"/>
            <w:right w:val="none" w:sz="0" w:space="0" w:color="auto"/>
          </w:divBdr>
          <w:divsChild>
            <w:div w:id="941575961">
              <w:marLeft w:val="0"/>
              <w:marRight w:val="0"/>
              <w:marTop w:val="0"/>
              <w:marBottom w:val="0"/>
              <w:divBdr>
                <w:top w:val="none" w:sz="0" w:space="0" w:color="auto"/>
                <w:left w:val="none" w:sz="0" w:space="0" w:color="auto"/>
                <w:bottom w:val="none" w:sz="0" w:space="0" w:color="auto"/>
                <w:right w:val="none" w:sz="0" w:space="0" w:color="auto"/>
              </w:divBdr>
              <w:divsChild>
                <w:div w:id="1128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07367">
      <w:bodyDiv w:val="1"/>
      <w:marLeft w:val="0"/>
      <w:marRight w:val="0"/>
      <w:marTop w:val="0"/>
      <w:marBottom w:val="0"/>
      <w:divBdr>
        <w:top w:val="none" w:sz="0" w:space="0" w:color="auto"/>
        <w:left w:val="none" w:sz="0" w:space="0" w:color="auto"/>
        <w:bottom w:val="none" w:sz="0" w:space="0" w:color="auto"/>
        <w:right w:val="none" w:sz="0" w:space="0" w:color="auto"/>
      </w:divBdr>
    </w:div>
    <w:div w:id="995036177">
      <w:bodyDiv w:val="1"/>
      <w:marLeft w:val="0"/>
      <w:marRight w:val="0"/>
      <w:marTop w:val="0"/>
      <w:marBottom w:val="0"/>
      <w:divBdr>
        <w:top w:val="none" w:sz="0" w:space="0" w:color="auto"/>
        <w:left w:val="none" w:sz="0" w:space="0" w:color="auto"/>
        <w:bottom w:val="none" w:sz="0" w:space="0" w:color="auto"/>
        <w:right w:val="none" w:sz="0" w:space="0" w:color="auto"/>
      </w:divBdr>
    </w:div>
    <w:div w:id="1029914427">
      <w:bodyDiv w:val="1"/>
      <w:marLeft w:val="0"/>
      <w:marRight w:val="0"/>
      <w:marTop w:val="0"/>
      <w:marBottom w:val="0"/>
      <w:divBdr>
        <w:top w:val="none" w:sz="0" w:space="0" w:color="auto"/>
        <w:left w:val="none" w:sz="0" w:space="0" w:color="auto"/>
        <w:bottom w:val="none" w:sz="0" w:space="0" w:color="auto"/>
        <w:right w:val="none" w:sz="0" w:space="0" w:color="auto"/>
      </w:divBdr>
    </w:div>
    <w:div w:id="1031229291">
      <w:bodyDiv w:val="1"/>
      <w:marLeft w:val="0"/>
      <w:marRight w:val="0"/>
      <w:marTop w:val="0"/>
      <w:marBottom w:val="0"/>
      <w:divBdr>
        <w:top w:val="none" w:sz="0" w:space="0" w:color="auto"/>
        <w:left w:val="none" w:sz="0" w:space="0" w:color="auto"/>
        <w:bottom w:val="none" w:sz="0" w:space="0" w:color="auto"/>
        <w:right w:val="none" w:sz="0" w:space="0" w:color="auto"/>
      </w:divBdr>
    </w:div>
    <w:div w:id="1053847818">
      <w:bodyDiv w:val="1"/>
      <w:marLeft w:val="0"/>
      <w:marRight w:val="0"/>
      <w:marTop w:val="0"/>
      <w:marBottom w:val="0"/>
      <w:divBdr>
        <w:top w:val="none" w:sz="0" w:space="0" w:color="auto"/>
        <w:left w:val="none" w:sz="0" w:space="0" w:color="auto"/>
        <w:bottom w:val="none" w:sz="0" w:space="0" w:color="auto"/>
        <w:right w:val="none" w:sz="0" w:space="0" w:color="auto"/>
      </w:divBdr>
    </w:div>
    <w:div w:id="1066999785">
      <w:bodyDiv w:val="1"/>
      <w:marLeft w:val="0"/>
      <w:marRight w:val="0"/>
      <w:marTop w:val="0"/>
      <w:marBottom w:val="0"/>
      <w:divBdr>
        <w:top w:val="none" w:sz="0" w:space="0" w:color="auto"/>
        <w:left w:val="none" w:sz="0" w:space="0" w:color="auto"/>
        <w:bottom w:val="none" w:sz="0" w:space="0" w:color="auto"/>
        <w:right w:val="none" w:sz="0" w:space="0" w:color="auto"/>
      </w:divBdr>
    </w:div>
    <w:div w:id="1074543358">
      <w:bodyDiv w:val="1"/>
      <w:marLeft w:val="0"/>
      <w:marRight w:val="0"/>
      <w:marTop w:val="0"/>
      <w:marBottom w:val="0"/>
      <w:divBdr>
        <w:top w:val="none" w:sz="0" w:space="0" w:color="auto"/>
        <w:left w:val="none" w:sz="0" w:space="0" w:color="auto"/>
        <w:bottom w:val="none" w:sz="0" w:space="0" w:color="auto"/>
        <w:right w:val="none" w:sz="0" w:space="0" w:color="auto"/>
      </w:divBdr>
    </w:div>
    <w:div w:id="1080173794">
      <w:bodyDiv w:val="1"/>
      <w:marLeft w:val="0"/>
      <w:marRight w:val="0"/>
      <w:marTop w:val="0"/>
      <w:marBottom w:val="0"/>
      <w:divBdr>
        <w:top w:val="none" w:sz="0" w:space="0" w:color="auto"/>
        <w:left w:val="none" w:sz="0" w:space="0" w:color="auto"/>
        <w:bottom w:val="none" w:sz="0" w:space="0" w:color="auto"/>
        <w:right w:val="none" w:sz="0" w:space="0" w:color="auto"/>
      </w:divBdr>
    </w:div>
    <w:div w:id="1105803204">
      <w:bodyDiv w:val="1"/>
      <w:marLeft w:val="0"/>
      <w:marRight w:val="0"/>
      <w:marTop w:val="0"/>
      <w:marBottom w:val="0"/>
      <w:divBdr>
        <w:top w:val="none" w:sz="0" w:space="0" w:color="auto"/>
        <w:left w:val="none" w:sz="0" w:space="0" w:color="auto"/>
        <w:bottom w:val="none" w:sz="0" w:space="0" w:color="auto"/>
        <w:right w:val="none" w:sz="0" w:space="0" w:color="auto"/>
      </w:divBdr>
    </w:div>
    <w:div w:id="1107774240">
      <w:bodyDiv w:val="1"/>
      <w:marLeft w:val="0"/>
      <w:marRight w:val="0"/>
      <w:marTop w:val="0"/>
      <w:marBottom w:val="0"/>
      <w:divBdr>
        <w:top w:val="none" w:sz="0" w:space="0" w:color="auto"/>
        <w:left w:val="none" w:sz="0" w:space="0" w:color="auto"/>
        <w:bottom w:val="none" w:sz="0" w:space="0" w:color="auto"/>
        <w:right w:val="none" w:sz="0" w:space="0" w:color="auto"/>
      </w:divBdr>
    </w:div>
    <w:div w:id="1115518029">
      <w:bodyDiv w:val="1"/>
      <w:marLeft w:val="0"/>
      <w:marRight w:val="0"/>
      <w:marTop w:val="0"/>
      <w:marBottom w:val="0"/>
      <w:divBdr>
        <w:top w:val="none" w:sz="0" w:space="0" w:color="auto"/>
        <w:left w:val="none" w:sz="0" w:space="0" w:color="auto"/>
        <w:bottom w:val="none" w:sz="0" w:space="0" w:color="auto"/>
        <w:right w:val="none" w:sz="0" w:space="0" w:color="auto"/>
      </w:divBdr>
    </w:div>
    <w:div w:id="1142817036">
      <w:bodyDiv w:val="1"/>
      <w:marLeft w:val="0"/>
      <w:marRight w:val="0"/>
      <w:marTop w:val="0"/>
      <w:marBottom w:val="0"/>
      <w:divBdr>
        <w:top w:val="none" w:sz="0" w:space="0" w:color="auto"/>
        <w:left w:val="none" w:sz="0" w:space="0" w:color="auto"/>
        <w:bottom w:val="none" w:sz="0" w:space="0" w:color="auto"/>
        <w:right w:val="none" w:sz="0" w:space="0" w:color="auto"/>
      </w:divBdr>
    </w:div>
    <w:div w:id="1148018449">
      <w:bodyDiv w:val="1"/>
      <w:marLeft w:val="0"/>
      <w:marRight w:val="0"/>
      <w:marTop w:val="0"/>
      <w:marBottom w:val="0"/>
      <w:divBdr>
        <w:top w:val="none" w:sz="0" w:space="0" w:color="auto"/>
        <w:left w:val="none" w:sz="0" w:space="0" w:color="auto"/>
        <w:bottom w:val="none" w:sz="0" w:space="0" w:color="auto"/>
        <w:right w:val="none" w:sz="0" w:space="0" w:color="auto"/>
      </w:divBdr>
    </w:div>
    <w:div w:id="1148323741">
      <w:bodyDiv w:val="1"/>
      <w:marLeft w:val="0"/>
      <w:marRight w:val="0"/>
      <w:marTop w:val="0"/>
      <w:marBottom w:val="0"/>
      <w:divBdr>
        <w:top w:val="none" w:sz="0" w:space="0" w:color="auto"/>
        <w:left w:val="none" w:sz="0" w:space="0" w:color="auto"/>
        <w:bottom w:val="none" w:sz="0" w:space="0" w:color="auto"/>
        <w:right w:val="none" w:sz="0" w:space="0" w:color="auto"/>
      </w:divBdr>
    </w:div>
    <w:div w:id="1150174688">
      <w:bodyDiv w:val="1"/>
      <w:marLeft w:val="0"/>
      <w:marRight w:val="0"/>
      <w:marTop w:val="0"/>
      <w:marBottom w:val="0"/>
      <w:divBdr>
        <w:top w:val="none" w:sz="0" w:space="0" w:color="auto"/>
        <w:left w:val="none" w:sz="0" w:space="0" w:color="auto"/>
        <w:bottom w:val="none" w:sz="0" w:space="0" w:color="auto"/>
        <w:right w:val="none" w:sz="0" w:space="0" w:color="auto"/>
      </w:divBdr>
    </w:div>
    <w:div w:id="1156340254">
      <w:bodyDiv w:val="1"/>
      <w:marLeft w:val="0"/>
      <w:marRight w:val="0"/>
      <w:marTop w:val="0"/>
      <w:marBottom w:val="0"/>
      <w:divBdr>
        <w:top w:val="none" w:sz="0" w:space="0" w:color="auto"/>
        <w:left w:val="none" w:sz="0" w:space="0" w:color="auto"/>
        <w:bottom w:val="none" w:sz="0" w:space="0" w:color="auto"/>
        <w:right w:val="none" w:sz="0" w:space="0" w:color="auto"/>
      </w:divBdr>
    </w:div>
    <w:div w:id="1158106520">
      <w:bodyDiv w:val="1"/>
      <w:marLeft w:val="0"/>
      <w:marRight w:val="0"/>
      <w:marTop w:val="0"/>
      <w:marBottom w:val="0"/>
      <w:divBdr>
        <w:top w:val="none" w:sz="0" w:space="0" w:color="auto"/>
        <w:left w:val="none" w:sz="0" w:space="0" w:color="auto"/>
        <w:bottom w:val="none" w:sz="0" w:space="0" w:color="auto"/>
        <w:right w:val="none" w:sz="0" w:space="0" w:color="auto"/>
      </w:divBdr>
    </w:div>
    <w:div w:id="1159031215">
      <w:bodyDiv w:val="1"/>
      <w:marLeft w:val="0"/>
      <w:marRight w:val="0"/>
      <w:marTop w:val="0"/>
      <w:marBottom w:val="0"/>
      <w:divBdr>
        <w:top w:val="none" w:sz="0" w:space="0" w:color="auto"/>
        <w:left w:val="none" w:sz="0" w:space="0" w:color="auto"/>
        <w:bottom w:val="none" w:sz="0" w:space="0" w:color="auto"/>
        <w:right w:val="none" w:sz="0" w:space="0" w:color="auto"/>
      </w:divBdr>
    </w:div>
    <w:div w:id="1177113302">
      <w:bodyDiv w:val="1"/>
      <w:marLeft w:val="0"/>
      <w:marRight w:val="0"/>
      <w:marTop w:val="0"/>
      <w:marBottom w:val="0"/>
      <w:divBdr>
        <w:top w:val="none" w:sz="0" w:space="0" w:color="auto"/>
        <w:left w:val="none" w:sz="0" w:space="0" w:color="auto"/>
        <w:bottom w:val="none" w:sz="0" w:space="0" w:color="auto"/>
        <w:right w:val="none" w:sz="0" w:space="0" w:color="auto"/>
      </w:divBdr>
    </w:div>
    <w:div w:id="1189177735">
      <w:bodyDiv w:val="1"/>
      <w:marLeft w:val="0"/>
      <w:marRight w:val="0"/>
      <w:marTop w:val="0"/>
      <w:marBottom w:val="0"/>
      <w:divBdr>
        <w:top w:val="none" w:sz="0" w:space="0" w:color="auto"/>
        <w:left w:val="none" w:sz="0" w:space="0" w:color="auto"/>
        <w:bottom w:val="none" w:sz="0" w:space="0" w:color="auto"/>
        <w:right w:val="none" w:sz="0" w:space="0" w:color="auto"/>
      </w:divBdr>
    </w:div>
    <w:div w:id="1202128710">
      <w:bodyDiv w:val="1"/>
      <w:marLeft w:val="0"/>
      <w:marRight w:val="0"/>
      <w:marTop w:val="0"/>
      <w:marBottom w:val="0"/>
      <w:divBdr>
        <w:top w:val="none" w:sz="0" w:space="0" w:color="auto"/>
        <w:left w:val="none" w:sz="0" w:space="0" w:color="auto"/>
        <w:bottom w:val="none" w:sz="0" w:space="0" w:color="auto"/>
        <w:right w:val="none" w:sz="0" w:space="0" w:color="auto"/>
      </w:divBdr>
    </w:div>
    <w:div w:id="1214079371">
      <w:bodyDiv w:val="1"/>
      <w:marLeft w:val="0"/>
      <w:marRight w:val="0"/>
      <w:marTop w:val="0"/>
      <w:marBottom w:val="0"/>
      <w:divBdr>
        <w:top w:val="none" w:sz="0" w:space="0" w:color="auto"/>
        <w:left w:val="none" w:sz="0" w:space="0" w:color="auto"/>
        <w:bottom w:val="none" w:sz="0" w:space="0" w:color="auto"/>
        <w:right w:val="none" w:sz="0" w:space="0" w:color="auto"/>
      </w:divBdr>
    </w:div>
    <w:div w:id="1219781025">
      <w:bodyDiv w:val="1"/>
      <w:marLeft w:val="0"/>
      <w:marRight w:val="0"/>
      <w:marTop w:val="0"/>
      <w:marBottom w:val="0"/>
      <w:divBdr>
        <w:top w:val="none" w:sz="0" w:space="0" w:color="auto"/>
        <w:left w:val="none" w:sz="0" w:space="0" w:color="auto"/>
        <w:bottom w:val="none" w:sz="0" w:space="0" w:color="auto"/>
        <w:right w:val="none" w:sz="0" w:space="0" w:color="auto"/>
      </w:divBdr>
    </w:div>
    <w:div w:id="1220169331">
      <w:bodyDiv w:val="1"/>
      <w:marLeft w:val="0"/>
      <w:marRight w:val="0"/>
      <w:marTop w:val="0"/>
      <w:marBottom w:val="0"/>
      <w:divBdr>
        <w:top w:val="none" w:sz="0" w:space="0" w:color="auto"/>
        <w:left w:val="none" w:sz="0" w:space="0" w:color="auto"/>
        <w:bottom w:val="none" w:sz="0" w:space="0" w:color="auto"/>
        <w:right w:val="none" w:sz="0" w:space="0" w:color="auto"/>
      </w:divBdr>
    </w:div>
    <w:div w:id="1223516810">
      <w:bodyDiv w:val="1"/>
      <w:marLeft w:val="0"/>
      <w:marRight w:val="0"/>
      <w:marTop w:val="0"/>
      <w:marBottom w:val="0"/>
      <w:divBdr>
        <w:top w:val="none" w:sz="0" w:space="0" w:color="auto"/>
        <w:left w:val="none" w:sz="0" w:space="0" w:color="auto"/>
        <w:bottom w:val="none" w:sz="0" w:space="0" w:color="auto"/>
        <w:right w:val="none" w:sz="0" w:space="0" w:color="auto"/>
      </w:divBdr>
    </w:div>
    <w:div w:id="1225406200">
      <w:bodyDiv w:val="1"/>
      <w:marLeft w:val="0"/>
      <w:marRight w:val="0"/>
      <w:marTop w:val="0"/>
      <w:marBottom w:val="0"/>
      <w:divBdr>
        <w:top w:val="none" w:sz="0" w:space="0" w:color="auto"/>
        <w:left w:val="none" w:sz="0" w:space="0" w:color="auto"/>
        <w:bottom w:val="none" w:sz="0" w:space="0" w:color="auto"/>
        <w:right w:val="none" w:sz="0" w:space="0" w:color="auto"/>
      </w:divBdr>
    </w:div>
    <w:div w:id="1235817838">
      <w:bodyDiv w:val="1"/>
      <w:marLeft w:val="0"/>
      <w:marRight w:val="0"/>
      <w:marTop w:val="0"/>
      <w:marBottom w:val="0"/>
      <w:divBdr>
        <w:top w:val="none" w:sz="0" w:space="0" w:color="auto"/>
        <w:left w:val="none" w:sz="0" w:space="0" w:color="auto"/>
        <w:bottom w:val="none" w:sz="0" w:space="0" w:color="auto"/>
        <w:right w:val="none" w:sz="0" w:space="0" w:color="auto"/>
      </w:divBdr>
    </w:div>
    <w:div w:id="1236628099">
      <w:bodyDiv w:val="1"/>
      <w:marLeft w:val="0"/>
      <w:marRight w:val="0"/>
      <w:marTop w:val="0"/>
      <w:marBottom w:val="0"/>
      <w:divBdr>
        <w:top w:val="none" w:sz="0" w:space="0" w:color="auto"/>
        <w:left w:val="none" w:sz="0" w:space="0" w:color="auto"/>
        <w:bottom w:val="none" w:sz="0" w:space="0" w:color="auto"/>
        <w:right w:val="none" w:sz="0" w:space="0" w:color="auto"/>
      </w:divBdr>
    </w:div>
    <w:div w:id="1260526703">
      <w:bodyDiv w:val="1"/>
      <w:marLeft w:val="0"/>
      <w:marRight w:val="0"/>
      <w:marTop w:val="0"/>
      <w:marBottom w:val="0"/>
      <w:divBdr>
        <w:top w:val="none" w:sz="0" w:space="0" w:color="auto"/>
        <w:left w:val="none" w:sz="0" w:space="0" w:color="auto"/>
        <w:bottom w:val="none" w:sz="0" w:space="0" w:color="auto"/>
        <w:right w:val="none" w:sz="0" w:space="0" w:color="auto"/>
      </w:divBdr>
    </w:div>
    <w:div w:id="1272282559">
      <w:bodyDiv w:val="1"/>
      <w:marLeft w:val="0"/>
      <w:marRight w:val="0"/>
      <w:marTop w:val="0"/>
      <w:marBottom w:val="0"/>
      <w:divBdr>
        <w:top w:val="none" w:sz="0" w:space="0" w:color="auto"/>
        <w:left w:val="none" w:sz="0" w:space="0" w:color="auto"/>
        <w:bottom w:val="none" w:sz="0" w:space="0" w:color="auto"/>
        <w:right w:val="none" w:sz="0" w:space="0" w:color="auto"/>
      </w:divBdr>
    </w:div>
    <w:div w:id="1276139999">
      <w:bodyDiv w:val="1"/>
      <w:marLeft w:val="0"/>
      <w:marRight w:val="0"/>
      <w:marTop w:val="0"/>
      <w:marBottom w:val="0"/>
      <w:divBdr>
        <w:top w:val="none" w:sz="0" w:space="0" w:color="auto"/>
        <w:left w:val="none" w:sz="0" w:space="0" w:color="auto"/>
        <w:bottom w:val="none" w:sz="0" w:space="0" w:color="auto"/>
        <w:right w:val="none" w:sz="0" w:space="0" w:color="auto"/>
      </w:divBdr>
    </w:div>
    <w:div w:id="1280801235">
      <w:bodyDiv w:val="1"/>
      <w:marLeft w:val="0"/>
      <w:marRight w:val="0"/>
      <w:marTop w:val="0"/>
      <w:marBottom w:val="0"/>
      <w:divBdr>
        <w:top w:val="none" w:sz="0" w:space="0" w:color="auto"/>
        <w:left w:val="none" w:sz="0" w:space="0" w:color="auto"/>
        <w:bottom w:val="none" w:sz="0" w:space="0" w:color="auto"/>
        <w:right w:val="none" w:sz="0" w:space="0" w:color="auto"/>
      </w:divBdr>
    </w:div>
    <w:div w:id="1282146830">
      <w:bodyDiv w:val="1"/>
      <w:marLeft w:val="0"/>
      <w:marRight w:val="0"/>
      <w:marTop w:val="0"/>
      <w:marBottom w:val="0"/>
      <w:divBdr>
        <w:top w:val="none" w:sz="0" w:space="0" w:color="auto"/>
        <w:left w:val="none" w:sz="0" w:space="0" w:color="auto"/>
        <w:bottom w:val="none" w:sz="0" w:space="0" w:color="auto"/>
        <w:right w:val="none" w:sz="0" w:space="0" w:color="auto"/>
      </w:divBdr>
    </w:div>
    <w:div w:id="1282760942">
      <w:bodyDiv w:val="1"/>
      <w:marLeft w:val="0"/>
      <w:marRight w:val="0"/>
      <w:marTop w:val="0"/>
      <w:marBottom w:val="0"/>
      <w:divBdr>
        <w:top w:val="none" w:sz="0" w:space="0" w:color="auto"/>
        <w:left w:val="none" w:sz="0" w:space="0" w:color="auto"/>
        <w:bottom w:val="none" w:sz="0" w:space="0" w:color="auto"/>
        <w:right w:val="none" w:sz="0" w:space="0" w:color="auto"/>
      </w:divBdr>
    </w:div>
    <w:div w:id="1286616297">
      <w:bodyDiv w:val="1"/>
      <w:marLeft w:val="0"/>
      <w:marRight w:val="0"/>
      <w:marTop w:val="0"/>
      <w:marBottom w:val="0"/>
      <w:divBdr>
        <w:top w:val="none" w:sz="0" w:space="0" w:color="auto"/>
        <w:left w:val="none" w:sz="0" w:space="0" w:color="auto"/>
        <w:bottom w:val="none" w:sz="0" w:space="0" w:color="auto"/>
        <w:right w:val="none" w:sz="0" w:space="0" w:color="auto"/>
      </w:divBdr>
    </w:div>
    <w:div w:id="1299720754">
      <w:bodyDiv w:val="1"/>
      <w:marLeft w:val="0"/>
      <w:marRight w:val="0"/>
      <w:marTop w:val="0"/>
      <w:marBottom w:val="0"/>
      <w:divBdr>
        <w:top w:val="none" w:sz="0" w:space="0" w:color="auto"/>
        <w:left w:val="none" w:sz="0" w:space="0" w:color="auto"/>
        <w:bottom w:val="none" w:sz="0" w:space="0" w:color="auto"/>
        <w:right w:val="none" w:sz="0" w:space="0" w:color="auto"/>
      </w:divBdr>
    </w:div>
    <w:div w:id="1301616445">
      <w:bodyDiv w:val="1"/>
      <w:marLeft w:val="0"/>
      <w:marRight w:val="0"/>
      <w:marTop w:val="0"/>
      <w:marBottom w:val="0"/>
      <w:divBdr>
        <w:top w:val="none" w:sz="0" w:space="0" w:color="auto"/>
        <w:left w:val="none" w:sz="0" w:space="0" w:color="auto"/>
        <w:bottom w:val="none" w:sz="0" w:space="0" w:color="auto"/>
        <w:right w:val="none" w:sz="0" w:space="0" w:color="auto"/>
      </w:divBdr>
    </w:div>
    <w:div w:id="1303266618">
      <w:bodyDiv w:val="1"/>
      <w:marLeft w:val="0"/>
      <w:marRight w:val="0"/>
      <w:marTop w:val="0"/>
      <w:marBottom w:val="0"/>
      <w:divBdr>
        <w:top w:val="none" w:sz="0" w:space="0" w:color="auto"/>
        <w:left w:val="none" w:sz="0" w:space="0" w:color="auto"/>
        <w:bottom w:val="none" w:sz="0" w:space="0" w:color="auto"/>
        <w:right w:val="none" w:sz="0" w:space="0" w:color="auto"/>
      </w:divBdr>
    </w:div>
    <w:div w:id="1325161526">
      <w:bodyDiv w:val="1"/>
      <w:marLeft w:val="0"/>
      <w:marRight w:val="0"/>
      <w:marTop w:val="0"/>
      <w:marBottom w:val="0"/>
      <w:divBdr>
        <w:top w:val="none" w:sz="0" w:space="0" w:color="auto"/>
        <w:left w:val="none" w:sz="0" w:space="0" w:color="auto"/>
        <w:bottom w:val="none" w:sz="0" w:space="0" w:color="auto"/>
        <w:right w:val="none" w:sz="0" w:space="0" w:color="auto"/>
      </w:divBdr>
    </w:div>
    <w:div w:id="1348562974">
      <w:bodyDiv w:val="1"/>
      <w:marLeft w:val="0"/>
      <w:marRight w:val="0"/>
      <w:marTop w:val="0"/>
      <w:marBottom w:val="0"/>
      <w:divBdr>
        <w:top w:val="none" w:sz="0" w:space="0" w:color="auto"/>
        <w:left w:val="none" w:sz="0" w:space="0" w:color="auto"/>
        <w:bottom w:val="none" w:sz="0" w:space="0" w:color="auto"/>
        <w:right w:val="none" w:sz="0" w:space="0" w:color="auto"/>
      </w:divBdr>
    </w:div>
    <w:div w:id="1348873586">
      <w:bodyDiv w:val="1"/>
      <w:marLeft w:val="0"/>
      <w:marRight w:val="0"/>
      <w:marTop w:val="0"/>
      <w:marBottom w:val="0"/>
      <w:divBdr>
        <w:top w:val="none" w:sz="0" w:space="0" w:color="auto"/>
        <w:left w:val="none" w:sz="0" w:space="0" w:color="auto"/>
        <w:bottom w:val="none" w:sz="0" w:space="0" w:color="auto"/>
        <w:right w:val="none" w:sz="0" w:space="0" w:color="auto"/>
      </w:divBdr>
    </w:div>
    <w:div w:id="1350643861">
      <w:bodyDiv w:val="1"/>
      <w:marLeft w:val="0"/>
      <w:marRight w:val="0"/>
      <w:marTop w:val="0"/>
      <w:marBottom w:val="0"/>
      <w:divBdr>
        <w:top w:val="none" w:sz="0" w:space="0" w:color="auto"/>
        <w:left w:val="none" w:sz="0" w:space="0" w:color="auto"/>
        <w:bottom w:val="none" w:sz="0" w:space="0" w:color="auto"/>
        <w:right w:val="none" w:sz="0" w:space="0" w:color="auto"/>
      </w:divBdr>
    </w:div>
    <w:div w:id="1359701416">
      <w:bodyDiv w:val="1"/>
      <w:marLeft w:val="0"/>
      <w:marRight w:val="0"/>
      <w:marTop w:val="0"/>
      <w:marBottom w:val="0"/>
      <w:divBdr>
        <w:top w:val="none" w:sz="0" w:space="0" w:color="auto"/>
        <w:left w:val="none" w:sz="0" w:space="0" w:color="auto"/>
        <w:bottom w:val="none" w:sz="0" w:space="0" w:color="auto"/>
        <w:right w:val="none" w:sz="0" w:space="0" w:color="auto"/>
      </w:divBdr>
    </w:div>
    <w:div w:id="1372072074">
      <w:bodyDiv w:val="1"/>
      <w:marLeft w:val="0"/>
      <w:marRight w:val="0"/>
      <w:marTop w:val="0"/>
      <w:marBottom w:val="0"/>
      <w:divBdr>
        <w:top w:val="none" w:sz="0" w:space="0" w:color="auto"/>
        <w:left w:val="none" w:sz="0" w:space="0" w:color="auto"/>
        <w:bottom w:val="none" w:sz="0" w:space="0" w:color="auto"/>
        <w:right w:val="none" w:sz="0" w:space="0" w:color="auto"/>
      </w:divBdr>
    </w:div>
    <w:div w:id="1378317826">
      <w:bodyDiv w:val="1"/>
      <w:marLeft w:val="0"/>
      <w:marRight w:val="0"/>
      <w:marTop w:val="0"/>
      <w:marBottom w:val="0"/>
      <w:divBdr>
        <w:top w:val="none" w:sz="0" w:space="0" w:color="auto"/>
        <w:left w:val="none" w:sz="0" w:space="0" w:color="auto"/>
        <w:bottom w:val="none" w:sz="0" w:space="0" w:color="auto"/>
        <w:right w:val="none" w:sz="0" w:space="0" w:color="auto"/>
      </w:divBdr>
    </w:div>
    <w:div w:id="1421873549">
      <w:bodyDiv w:val="1"/>
      <w:marLeft w:val="0"/>
      <w:marRight w:val="0"/>
      <w:marTop w:val="0"/>
      <w:marBottom w:val="0"/>
      <w:divBdr>
        <w:top w:val="none" w:sz="0" w:space="0" w:color="auto"/>
        <w:left w:val="none" w:sz="0" w:space="0" w:color="auto"/>
        <w:bottom w:val="none" w:sz="0" w:space="0" w:color="auto"/>
        <w:right w:val="none" w:sz="0" w:space="0" w:color="auto"/>
      </w:divBdr>
      <w:divsChild>
        <w:div w:id="1488328037">
          <w:marLeft w:val="0"/>
          <w:marRight w:val="0"/>
          <w:marTop w:val="0"/>
          <w:marBottom w:val="0"/>
          <w:divBdr>
            <w:top w:val="none" w:sz="0" w:space="0" w:color="auto"/>
            <w:left w:val="none" w:sz="0" w:space="0" w:color="auto"/>
            <w:bottom w:val="none" w:sz="0" w:space="0" w:color="auto"/>
            <w:right w:val="none" w:sz="0" w:space="0" w:color="auto"/>
          </w:divBdr>
          <w:divsChild>
            <w:div w:id="1699038749">
              <w:marLeft w:val="0"/>
              <w:marRight w:val="0"/>
              <w:marTop w:val="0"/>
              <w:marBottom w:val="0"/>
              <w:divBdr>
                <w:top w:val="none" w:sz="0" w:space="0" w:color="auto"/>
                <w:left w:val="none" w:sz="0" w:space="0" w:color="auto"/>
                <w:bottom w:val="none" w:sz="0" w:space="0" w:color="auto"/>
                <w:right w:val="none" w:sz="0" w:space="0" w:color="auto"/>
              </w:divBdr>
              <w:divsChild>
                <w:div w:id="8892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69357">
      <w:bodyDiv w:val="1"/>
      <w:marLeft w:val="0"/>
      <w:marRight w:val="0"/>
      <w:marTop w:val="0"/>
      <w:marBottom w:val="0"/>
      <w:divBdr>
        <w:top w:val="none" w:sz="0" w:space="0" w:color="auto"/>
        <w:left w:val="none" w:sz="0" w:space="0" w:color="auto"/>
        <w:bottom w:val="none" w:sz="0" w:space="0" w:color="auto"/>
        <w:right w:val="none" w:sz="0" w:space="0" w:color="auto"/>
      </w:divBdr>
    </w:div>
    <w:div w:id="1436173297">
      <w:bodyDiv w:val="1"/>
      <w:marLeft w:val="0"/>
      <w:marRight w:val="0"/>
      <w:marTop w:val="0"/>
      <w:marBottom w:val="0"/>
      <w:divBdr>
        <w:top w:val="none" w:sz="0" w:space="0" w:color="auto"/>
        <w:left w:val="none" w:sz="0" w:space="0" w:color="auto"/>
        <w:bottom w:val="none" w:sz="0" w:space="0" w:color="auto"/>
        <w:right w:val="none" w:sz="0" w:space="0" w:color="auto"/>
      </w:divBdr>
    </w:div>
    <w:div w:id="1440679771">
      <w:bodyDiv w:val="1"/>
      <w:marLeft w:val="0"/>
      <w:marRight w:val="0"/>
      <w:marTop w:val="0"/>
      <w:marBottom w:val="0"/>
      <w:divBdr>
        <w:top w:val="none" w:sz="0" w:space="0" w:color="auto"/>
        <w:left w:val="none" w:sz="0" w:space="0" w:color="auto"/>
        <w:bottom w:val="none" w:sz="0" w:space="0" w:color="auto"/>
        <w:right w:val="none" w:sz="0" w:space="0" w:color="auto"/>
      </w:divBdr>
    </w:div>
    <w:div w:id="1444113490">
      <w:bodyDiv w:val="1"/>
      <w:marLeft w:val="0"/>
      <w:marRight w:val="0"/>
      <w:marTop w:val="0"/>
      <w:marBottom w:val="0"/>
      <w:divBdr>
        <w:top w:val="none" w:sz="0" w:space="0" w:color="auto"/>
        <w:left w:val="none" w:sz="0" w:space="0" w:color="auto"/>
        <w:bottom w:val="none" w:sz="0" w:space="0" w:color="auto"/>
        <w:right w:val="none" w:sz="0" w:space="0" w:color="auto"/>
      </w:divBdr>
    </w:div>
    <w:div w:id="1452674535">
      <w:bodyDiv w:val="1"/>
      <w:marLeft w:val="0"/>
      <w:marRight w:val="0"/>
      <w:marTop w:val="0"/>
      <w:marBottom w:val="0"/>
      <w:divBdr>
        <w:top w:val="none" w:sz="0" w:space="0" w:color="auto"/>
        <w:left w:val="none" w:sz="0" w:space="0" w:color="auto"/>
        <w:bottom w:val="none" w:sz="0" w:space="0" w:color="auto"/>
        <w:right w:val="none" w:sz="0" w:space="0" w:color="auto"/>
      </w:divBdr>
    </w:div>
    <w:div w:id="1453741367">
      <w:bodyDiv w:val="1"/>
      <w:marLeft w:val="0"/>
      <w:marRight w:val="0"/>
      <w:marTop w:val="0"/>
      <w:marBottom w:val="0"/>
      <w:divBdr>
        <w:top w:val="none" w:sz="0" w:space="0" w:color="auto"/>
        <w:left w:val="none" w:sz="0" w:space="0" w:color="auto"/>
        <w:bottom w:val="none" w:sz="0" w:space="0" w:color="auto"/>
        <w:right w:val="none" w:sz="0" w:space="0" w:color="auto"/>
      </w:divBdr>
    </w:div>
    <w:div w:id="1480996318">
      <w:bodyDiv w:val="1"/>
      <w:marLeft w:val="0"/>
      <w:marRight w:val="0"/>
      <w:marTop w:val="0"/>
      <w:marBottom w:val="0"/>
      <w:divBdr>
        <w:top w:val="none" w:sz="0" w:space="0" w:color="auto"/>
        <w:left w:val="none" w:sz="0" w:space="0" w:color="auto"/>
        <w:bottom w:val="none" w:sz="0" w:space="0" w:color="auto"/>
        <w:right w:val="none" w:sz="0" w:space="0" w:color="auto"/>
      </w:divBdr>
    </w:div>
    <w:div w:id="1489127548">
      <w:bodyDiv w:val="1"/>
      <w:marLeft w:val="0"/>
      <w:marRight w:val="0"/>
      <w:marTop w:val="0"/>
      <w:marBottom w:val="0"/>
      <w:divBdr>
        <w:top w:val="none" w:sz="0" w:space="0" w:color="auto"/>
        <w:left w:val="none" w:sz="0" w:space="0" w:color="auto"/>
        <w:bottom w:val="none" w:sz="0" w:space="0" w:color="auto"/>
        <w:right w:val="none" w:sz="0" w:space="0" w:color="auto"/>
      </w:divBdr>
    </w:div>
    <w:div w:id="1503548328">
      <w:bodyDiv w:val="1"/>
      <w:marLeft w:val="0"/>
      <w:marRight w:val="0"/>
      <w:marTop w:val="0"/>
      <w:marBottom w:val="0"/>
      <w:divBdr>
        <w:top w:val="none" w:sz="0" w:space="0" w:color="auto"/>
        <w:left w:val="none" w:sz="0" w:space="0" w:color="auto"/>
        <w:bottom w:val="none" w:sz="0" w:space="0" w:color="auto"/>
        <w:right w:val="none" w:sz="0" w:space="0" w:color="auto"/>
      </w:divBdr>
    </w:div>
    <w:div w:id="1510174628">
      <w:bodyDiv w:val="1"/>
      <w:marLeft w:val="0"/>
      <w:marRight w:val="0"/>
      <w:marTop w:val="0"/>
      <w:marBottom w:val="0"/>
      <w:divBdr>
        <w:top w:val="none" w:sz="0" w:space="0" w:color="auto"/>
        <w:left w:val="none" w:sz="0" w:space="0" w:color="auto"/>
        <w:bottom w:val="none" w:sz="0" w:space="0" w:color="auto"/>
        <w:right w:val="none" w:sz="0" w:space="0" w:color="auto"/>
      </w:divBdr>
    </w:div>
    <w:div w:id="1526016315">
      <w:bodyDiv w:val="1"/>
      <w:marLeft w:val="0"/>
      <w:marRight w:val="0"/>
      <w:marTop w:val="0"/>
      <w:marBottom w:val="0"/>
      <w:divBdr>
        <w:top w:val="none" w:sz="0" w:space="0" w:color="auto"/>
        <w:left w:val="none" w:sz="0" w:space="0" w:color="auto"/>
        <w:bottom w:val="none" w:sz="0" w:space="0" w:color="auto"/>
        <w:right w:val="none" w:sz="0" w:space="0" w:color="auto"/>
      </w:divBdr>
    </w:div>
    <w:div w:id="1531529195">
      <w:bodyDiv w:val="1"/>
      <w:marLeft w:val="0"/>
      <w:marRight w:val="0"/>
      <w:marTop w:val="0"/>
      <w:marBottom w:val="0"/>
      <w:divBdr>
        <w:top w:val="none" w:sz="0" w:space="0" w:color="auto"/>
        <w:left w:val="none" w:sz="0" w:space="0" w:color="auto"/>
        <w:bottom w:val="none" w:sz="0" w:space="0" w:color="auto"/>
        <w:right w:val="none" w:sz="0" w:space="0" w:color="auto"/>
      </w:divBdr>
    </w:div>
    <w:div w:id="1535190946">
      <w:bodyDiv w:val="1"/>
      <w:marLeft w:val="0"/>
      <w:marRight w:val="0"/>
      <w:marTop w:val="0"/>
      <w:marBottom w:val="0"/>
      <w:divBdr>
        <w:top w:val="none" w:sz="0" w:space="0" w:color="auto"/>
        <w:left w:val="none" w:sz="0" w:space="0" w:color="auto"/>
        <w:bottom w:val="none" w:sz="0" w:space="0" w:color="auto"/>
        <w:right w:val="none" w:sz="0" w:space="0" w:color="auto"/>
      </w:divBdr>
    </w:div>
    <w:div w:id="1537545616">
      <w:bodyDiv w:val="1"/>
      <w:marLeft w:val="0"/>
      <w:marRight w:val="0"/>
      <w:marTop w:val="0"/>
      <w:marBottom w:val="0"/>
      <w:divBdr>
        <w:top w:val="none" w:sz="0" w:space="0" w:color="auto"/>
        <w:left w:val="none" w:sz="0" w:space="0" w:color="auto"/>
        <w:bottom w:val="none" w:sz="0" w:space="0" w:color="auto"/>
        <w:right w:val="none" w:sz="0" w:space="0" w:color="auto"/>
      </w:divBdr>
    </w:div>
    <w:div w:id="1541237145">
      <w:bodyDiv w:val="1"/>
      <w:marLeft w:val="0"/>
      <w:marRight w:val="0"/>
      <w:marTop w:val="0"/>
      <w:marBottom w:val="0"/>
      <w:divBdr>
        <w:top w:val="none" w:sz="0" w:space="0" w:color="auto"/>
        <w:left w:val="none" w:sz="0" w:space="0" w:color="auto"/>
        <w:bottom w:val="none" w:sz="0" w:space="0" w:color="auto"/>
        <w:right w:val="none" w:sz="0" w:space="0" w:color="auto"/>
      </w:divBdr>
    </w:div>
    <w:div w:id="1547911157">
      <w:bodyDiv w:val="1"/>
      <w:marLeft w:val="0"/>
      <w:marRight w:val="0"/>
      <w:marTop w:val="0"/>
      <w:marBottom w:val="0"/>
      <w:divBdr>
        <w:top w:val="none" w:sz="0" w:space="0" w:color="auto"/>
        <w:left w:val="none" w:sz="0" w:space="0" w:color="auto"/>
        <w:bottom w:val="none" w:sz="0" w:space="0" w:color="auto"/>
        <w:right w:val="none" w:sz="0" w:space="0" w:color="auto"/>
      </w:divBdr>
    </w:div>
    <w:div w:id="1550142557">
      <w:bodyDiv w:val="1"/>
      <w:marLeft w:val="0"/>
      <w:marRight w:val="0"/>
      <w:marTop w:val="0"/>
      <w:marBottom w:val="0"/>
      <w:divBdr>
        <w:top w:val="none" w:sz="0" w:space="0" w:color="auto"/>
        <w:left w:val="none" w:sz="0" w:space="0" w:color="auto"/>
        <w:bottom w:val="none" w:sz="0" w:space="0" w:color="auto"/>
        <w:right w:val="none" w:sz="0" w:space="0" w:color="auto"/>
      </w:divBdr>
    </w:div>
    <w:div w:id="1560171662">
      <w:bodyDiv w:val="1"/>
      <w:marLeft w:val="0"/>
      <w:marRight w:val="0"/>
      <w:marTop w:val="0"/>
      <w:marBottom w:val="0"/>
      <w:divBdr>
        <w:top w:val="none" w:sz="0" w:space="0" w:color="auto"/>
        <w:left w:val="none" w:sz="0" w:space="0" w:color="auto"/>
        <w:bottom w:val="none" w:sz="0" w:space="0" w:color="auto"/>
        <w:right w:val="none" w:sz="0" w:space="0" w:color="auto"/>
      </w:divBdr>
    </w:div>
    <w:div w:id="1562253754">
      <w:bodyDiv w:val="1"/>
      <w:marLeft w:val="0"/>
      <w:marRight w:val="0"/>
      <w:marTop w:val="0"/>
      <w:marBottom w:val="0"/>
      <w:divBdr>
        <w:top w:val="none" w:sz="0" w:space="0" w:color="auto"/>
        <w:left w:val="none" w:sz="0" w:space="0" w:color="auto"/>
        <w:bottom w:val="none" w:sz="0" w:space="0" w:color="auto"/>
        <w:right w:val="none" w:sz="0" w:space="0" w:color="auto"/>
      </w:divBdr>
    </w:div>
    <w:div w:id="1570849146">
      <w:bodyDiv w:val="1"/>
      <w:marLeft w:val="0"/>
      <w:marRight w:val="0"/>
      <w:marTop w:val="0"/>
      <w:marBottom w:val="0"/>
      <w:divBdr>
        <w:top w:val="none" w:sz="0" w:space="0" w:color="auto"/>
        <w:left w:val="none" w:sz="0" w:space="0" w:color="auto"/>
        <w:bottom w:val="none" w:sz="0" w:space="0" w:color="auto"/>
        <w:right w:val="none" w:sz="0" w:space="0" w:color="auto"/>
      </w:divBdr>
    </w:div>
    <w:div w:id="1572621040">
      <w:bodyDiv w:val="1"/>
      <w:marLeft w:val="0"/>
      <w:marRight w:val="0"/>
      <w:marTop w:val="0"/>
      <w:marBottom w:val="0"/>
      <w:divBdr>
        <w:top w:val="none" w:sz="0" w:space="0" w:color="auto"/>
        <w:left w:val="none" w:sz="0" w:space="0" w:color="auto"/>
        <w:bottom w:val="none" w:sz="0" w:space="0" w:color="auto"/>
        <w:right w:val="none" w:sz="0" w:space="0" w:color="auto"/>
      </w:divBdr>
    </w:div>
    <w:div w:id="1577856377">
      <w:bodyDiv w:val="1"/>
      <w:marLeft w:val="0"/>
      <w:marRight w:val="0"/>
      <w:marTop w:val="0"/>
      <w:marBottom w:val="0"/>
      <w:divBdr>
        <w:top w:val="none" w:sz="0" w:space="0" w:color="auto"/>
        <w:left w:val="none" w:sz="0" w:space="0" w:color="auto"/>
        <w:bottom w:val="none" w:sz="0" w:space="0" w:color="auto"/>
        <w:right w:val="none" w:sz="0" w:space="0" w:color="auto"/>
      </w:divBdr>
    </w:div>
    <w:div w:id="1620914353">
      <w:bodyDiv w:val="1"/>
      <w:marLeft w:val="0"/>
      <w:marRight w:val="0"/>
      <w:marTop w:val="0"/>
      <w:marBottom w:val="0"/>
      <w:divBdr>
        <w:top w:val="none" w:sz="0" w:space="0" w:color="auto"/>
        <w:left w:val="none" w:sz="0" w:space="0" w:color="auto"/>
        <w:bottom w:val="none" w:sz="0" w:space="0" w:color="auto"/>
        <w:right w:val="none" w:sz="0" w:space="0" w:color="auto"/>
      </w:divBdr>
    </w:div>
    <w:div w:id="1632859943">
      <w:bodyDiv w:val="1"/>
      <w:marLeft w:val="0"/>
      <w:marRight w:val="0"/>
      <w:marTop w:val="0"/>
      <w:marBottom w:val="0"/>
      <w:divBdr>
        <w:top w:val="none" w:sz="0" w:space="0" w:color="auto"/>
        <w:left w:val="none" w:sz="0" w:space="0" w:color="auto"/>
        <w:bottom w:val="none" w:sz="0" w:space="0" w:color="auto"/>
        <w:right w:val="none" w:sz="0" w:space="0" w:color="auto"/>
      </w:divBdr>
    </w:div>
    <w:div w:id="1636907526">
      <w:bodyDiv w:val="1"/>
      <w:marLeft w:val="0"/>
      <w:marRight w:val="0"/>
      <w:marTop w:val="0"/>
      <w:marBottom w:val="0"/>
      <w:divBdr>
        <w:top w:val="none" w:sz="0" w:space="0" w:color="auto"/>
        <w:left w:val="none" w:sz="0" w:space="0" w:color="auto"/>
        <w:bottom w:val="none" w:sz="0" w:space="0" w:color="auto"/>
        <w:right w:val="none" w:sz="0" w:space="0" w:color="auto"/>
      </w:divBdr>
      <w:divsChild>
        <w:div w:id="1543327419">
          <w:marLeft w:val="0"/>
          <w:marRight w:val="0"/>
          <w:marTop w:val="0"/>
          <w:marBottom w:val="0"/>
          <w:divBdr>
            <w:top w:val="none" w:sz="0" w:space="0" w:color="auto"/>
            <w:left w:val="none" w:sz="0" w:space="0" w:color="auto"/>
            <w:bottom w:val="none" w:sz="0" w:space="0" w:color="auto"/>
            <w:right w:val="none" w:sz="0" w:space="0" w:color="auto"/>
          </w:divBdr>
          <w:divsChild>
            <w:div w:id="179003537">
              <w:marLeft w:val="0"/>
              <w:marRight w:val="0"/>
              <w:marTop w:val="0"/>
              <w:marBottom w:val="0"/>
              <w:divBdr>
                <w:top w:val="none" w:sz="0" w:space="0" w:color="auto"/>
                <w:left w:val="none" w:sz="0" w:space="0" w:color="auto"/>
                <w:bottom w:val="none" w:sz="0" w:space="0" w:color="auto"/>
                <w:right w:val="none" w:sz="0" w:space="0" w:color="auto"/>
              </w:divBdr>
              <w:divsChild>
                <w:div w:id="1381053804">
                  <w:marLeft w:val="0"/>
                  <w:marRight w:val="0"/>
                  <w:marTop w:val="0"/>
                  <w:marBottom w:val="0"/>
                  <w:divBdr>
                    <w:top w:val="none" w:sz="0" w:space="0" w:color="auto"/>
                    <w:left w:val="none" w:sz="0" w:space="0" w:color="auto"/>
                    <w:bottom w:val="none" w:sz="0" w:space="0" w:color="auto"/>
                    <w:right w:val="none" w:sz="0" w:space="0" w:color="auto"/>
                  </w:divBdr>
                </w:div>
              </w:divsChild>
            </w:div>
            <w:div w:id="94178928">
              <w:marLeft w:val="0"/>
              <w:marRight w:val="0"/>
              <w:marTop w:val="0"/>
              <w:marBottom w:val="0"/>
              <w:divBdr>
                <w:top w:val="none" w:sz="0" w:space="0" w:color="auto"/>
                <w:left w:val="none" w:sz="0" w:space="0" w:color="auto"/>
                <w:bottom w:val="none" w:sz="0" w:space="0" w:color="auto"/>
                <w:right w:val="none" w:sz="0" w:space="0" w:color="auto"/>
              </w:divBdr>
              <w:divsChild>
                <w:div w:id="12503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6301">
          <w:marLeft w:val="0"/>
          <w:marRight w:val="0"/>
          <w:marTop w:val="0"/>
          <w:marBottom w:val="0"/>
          <w:divBdr>
            <w:top w:val="none" w:sz="0" w:space="0" w:color="auto"/>
            <w:left w:val="none" w:sz="0" w:space="0" w:color="auto"/>
            <w:bottom w:val="none" w:sz="0" w:space="0" w:color="auto"/>
            <w:right w:val="none" w:sz="0" w:space="0" w:color="auto"/>
          </w:divBdr>
          <w:divsChild>
            <w:div w:id="1724790731">
              <w:marLeft w:val="0"/>
              <w:marRight w:val="0"/>
              <w:marTop w:val="0"/>
              <w:marBottom w:val="0"/>
              <w:divBdr>
                <w:top w:val="none" w:sz="0" w:space="0" w:color="auto"/>
                <w:left w:val="none" w:sz="0" w:space="0" w:color="auto"/>
                <w:bottom w:val="none" w:sz="0" w:space="0" w:color="auto"/>
                <w:right w:val="none" w:sz="0" w:space="0" w:color="auto"/>
              </w:divBdr>
              <w:divsChild>
                <w:div w:id="18508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6114">
      <w:bodyDiv w:val="1"/>
      <w:marLeft w:val="0"/>
      <w:marRight w:val="0"/>
      <w:marTop w:val="0"/>
      <w:marBottom w:val="0"/>
      <w:divBdr>
        <w:top w:val="none" w:sz="0" w:space="0" w:color="auto"/>
        <w:left w:val="none" w:sz="0" w:space="0" w:color="auto"/>
        <w:bottom w:val="none" w:sz="0" w:space="0" w:color="auto"/>
        <w:right w:val="none" w:sz="0" w:space="0" w:color="auto"/>
      </w:divBdr>
    </w:div>
    <w:div w:id="1659336674">
      <w:bodyDiv w:val="1"/>
      <w:marLeft w:val="0"/>
      <w:marRight w:val="0"/>
      <w:marTop w:val="0"/>
      <w:marBottom w:val="0"/>
      <w:divBdr>
        <w:top w:val="none" w:sz="0" w:space="0" w:color="auto"/>
        <w:left w:val="none" w:sz="0" w:space="0" w:color="auto"/>
        <w:bottom w:val="none" w:sz="0" w:space="0" w:color="auto"/>
        <w:right w:val="none" w:sz="0" w:space="0" w:color="auto"/>
      </w:divBdr>
    </w:div>
    <w:div w:id="1673339520">
      <w:bodyDiv w:val="1"/>
      <w:marLeft w:val="0"/>
      <w:marRight w:val="0"/>
      <w:marTop w:val="0"/>
      <w:marBottom w:val="0"/>
      <w:divBdr>
        <w:top w:val="none" w:sz="0" w:space="0" w:color="auto"/>
        <w:left w:val="none" w:sz="0" w:space="0" w:color="auto"/>
        <w:bottom w:val="none" w:sz="0" w:space="0" w:color="auto"/>
        <w:right w:val="none" w:sz="0" w:space="0" w:color="auto"/>
      </w:divBdr>
    </w:div>
    <w:div w:id="1681662565">
      <w:bodyDiv w:val="1"/>
      <w:marLeft w:val="0"/>
      <w:marRight w:val="0"/>
      <w:marTop w:val="0"/>
      <w:marBottom w:val="0"/>
      <w:divBdr>
        <w:top w:val="none" w:sz="0" w:space="0" w:color="auto"/>
        <w:left w:val="none" w:sz="0" w:space="0" w:color="auto"/>
        <w:bottom w:val="none" w:sz="0" w:space="0" w:color="auto"/>
        <w:right w:val="none" w:sz="0" w:space="0" w:color="auto"/>
      </w:divBdr>
      <w:divsChild>
        <w:div w:id="605041763">
          <w:marLeft w:val="0"/>
          <w:marRight w:val="0"/>
          <w:marTop w:val="0"/>
          <w:marBottom w:val="0"/>
          <w:divBdr>
            <w:top w:val="none" w:sz="0" w:space="0" w:color="auto"/>
            <w:left w:val="none" w:sz="0" w:space="0" w:color="auto"/>
            <w:bottom w:val="none" w:sz="0" w:space="0" w:color="auto"/>
            <w:right w:val="none" w:sz="0" w:space="0" w:color="auto"/>
          </w:divBdr>
          <w:divsChild>
            <w:div w:id="1106390070">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9141">
      <w:bodyDiv w:val="1"/>
      <w:marLeft w:val="0"/>
      <w:marRight w:val="0"/>
      <w:marTop w:val="0"/>
      <w:marBottom w:val="0"/>
      <w:divBdr>
        <w:top w:val="none" w:sz="0" w:space="0" w:color="auto"/>
        <w:left w:val="none" w:sz="0" w:space="0" w:color="auto"/>
        <w:bottom w:val="none" w:sz="0" w:space="0" w:color="auto"/>
        <w:right w:val="none" w:sz="0" w:space="0" w:color="auto"/>
      </w:divBdr>
    </w:div>
    <w:div w:id="1706129914">
      <w:bodyDiv w:val="1"/>
      <w:marLeft w:val="0"/>
      <w:marRight w:val="0"/>
      <w:marTop w:val="0"/>
      <w:marBottom w:val="0"/>
      <w:divBdr>
        <w:top w:val="none" w:sz="0" w:space="0" w:color="auto"/>
        <w:left w:val="none" w:sz="0" w:space="0" w:color="auto"/>
        <w:bottom w:val="none" w:sz="0" w:space="0" w:color="auto"/>
        <w:right w:val="none" w:sz="0" w:space="0" w:color="auto"/>
      </w:divBdr>
    </w:div>
    <w:div w:id="1708986932">
      <w:bodyDiv w:val="1"/>
      <w:marLeft w:val="0"/>
      <w:marRight w:val="0"/>
      <w:marTop w:val="0"/>
      <w:marBottom w:val="0"/>
      <w:divBdr>
        <w:top w:val="none" w:sz="0" w:space="0" w:color="auto"/>
        <w:left w:val="none" w:sz="0" w:space="0" w:color="auto"/>
        <w:bottom w:val="none" w:sz="0" w:space="0" w:color="auto"/>
        <w:right w:val="none" w:sz="0" w:space="0" w:color="auto"/>
      </w:divBdr>
    </w:div>
    <w:div w:id="1729956548">
      <w:bodyDiv w:val="1"/>
      <w:marLeft w:val="0"/>
      <w:marRight w:val="0"/>
      <w:marTop w:val="0"/>
      <w:marBottom w:val="0"/>
      <w:divBdr>
        <w:top w:val="none" w:sz="0" w:space="0" w:color="auto"/>
        <w:left w:val="none" w:sz="0" w:space="0" w:color="auto"/>
        <w:bottom w:val="none" w:sz="0" w:space="0" w:color="auto"/>
        <w:right w:val="none" w:sz="0" w:space="0" w:color="auto"/>
      </w:divBdr>
    </w:div>
    <w:div w:id="1732266647">
      <w:bodyDiv w:val="1"/>
      <w:marLeft w:val="0"/>
      <w:marRight w:val="0"/>
      <w:marTop w:val="0"/>
      <w:marBottom w:val="0"/>
      <w:divBdr>
        <w:top w:val="none" w:sz="0" w:space="0" w:color="auto"/>
        <w:left w:val="none" w:sz="0" w:space="0" w:color="auto"/>
        <w:bottom w:val="none" w:sz="0" w:space="0" w:color="auto"/>
        <w:right w:val="none" w:sz="0" w:space="0" w:color="auto"/>
      </w:divBdr>
    </w:div>
    <w:div w:id="1735425992">
      <w:bodyDiv w:val="1"/>
      <w:marLeft w:val="0"/>
      <w:marRight w:val="0"/>
      <w:marTop w:val="0"/>
      <w:marBottom w:val="0"/>
      <w:divBdr>
        <w:top w:val="none" w:sz="0" w:space="0" w:color="auto"/>
        <w:left w:val="none" w:sz="0" w:space="0" w:color="auto"/>
        <w:bottom w:val="none" w:sz="0" w:space="0" w:color="auto"/>
        <w:right w:val="none" w:sz="0" w:space="0" w:color="auto"/>
      </w:divBdr>
    </w:div>
    <w:div w:id="1744792268">
      <w:bodyDiv w:val="1"/>
      <w:marLeft w:val="0"/>
      <w:marRight w:val="0"/>
      <w:marTop w:val="0"/>
      <w:marBottom w:val="0"/>
      <w:divBdr>
        <w:top w:val="none" w:sz="0" w:space="0" w:color="auto"/>
        <w:left w:val="none" w:sz="0" w:space="0" w:color="auto"/>
        <w:bottom w:val="none" w:sz="0" w:space="0" w:color="auto"/>
        <w:right w:val="none" w:sz="0" w:space="0" w:color="auto"/>
      </w:divBdr>
      <w:divsChild>
        <w:div w:id="1263101258">
          <w:marLeft w:val="0"/>
          <w:marRight w:val="0"/>
          <w:marTop w:val="0"/>
          <w:marBottom w:val="0"/>
          <w:divBdr>
            <w:top w:val="none" w:sz="0" w:space="0" w:color="auto"/>
            <w:left w:val="none" w:sz="0" w:space="0" w:color="auto"/>
            <w:bottom w:val="none" w:sz="0" w:space="0" w:color="auto"/>
            <w:right w:val="none" w:sz="0" w:space="0" w:color="auto"/>
          </w:divBdr>
          <w:divsChild>
            <w:div w:id="2025281641">
              <w:marLeft w:val="0"/>
              <w:marRight w:val="0"/>
              <w:marTop w:val="0"/>
              <w:marBottom w:val="0"/>
              <w:divBdr>
                <w:top w:val="none" w:sz="0" w:space="0" w:color="auto"/>
                <w:left w:val="none" w:sz="0" w:space="0" w:color="auto"/>
                <w:bottom w:val="none" w:sz="0" w:space="0" w:color="auto"/>
                <w:right w:val="none" w:sz="0" w:space="0" w:color="auto"/>
              </w:divBdr>
              <w:divsChild>
                <w:div w:id="9616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1839">
      <w:bodyDiv w:val="1"/>
      <w:marLeft w:val="0"/>
      <w:marRight w:val="0"/>
      <w:marTop w:val="0"/>
      <w:marBottom w:val="0"/>
      <w:divBdr>
        <w:top w:val="none" w:sz="0" w:space="0" w:color="auto"/>
        <w:left w:val="none" w:sz="0" w:space="0" w:color="auto"/>
        <w:bottom w:val="none" w:sz="0" w:space="0" w:color="auto"/>
        <w:right w:val="none" w:sz="0" w:space="0" w:color="auto"/>
      </w:divBdr>
    </w:div>
    <w:div w:id="1767386448">
      <w:bodyDiv w:val="1"/>
      <w:marLeft w:val="0"/>
      <w:marRight w:val="0"/>
      <w:marTop w:val="0"/>
      <w:marBottom w:val="0"/>
      <w:divBdr>
        <w:top w:val="none" w:sz="0" w:space="0" w:color="auto"/>
        <w:left w:val="none" w:sz="0" w:space="0" w:color="auto"/>
        <w:bottom w:val="none" w:sz="0" w:space="0" w:color="auto"/>
        <w:right w:val="none" w:sz="0" w:space="0" w:color="auto"/>
      </w:divBdr>
    </w:div>
    <w:div w:id="1767579254">
      <w:bodyDiv w:val="1"/>
      <w:marLeft w:val="0"/>
      <w:marRight w:val="0"/>
      <w:marTop w:val="0"/>
      <w:marBottom w:val="0"/>
      <w:divBdr>
        <w:top w:val="none" w:sz="0" w:space="0" w:color="auto"/>
        <w:left w:val="none" w:sz="0" w:space="0" w:color="auto"/>
        <w:bottom w:val="none" w:sz="0" w:space="0" w:color="auto"/>
        <w:right w:val="none" w:sz="0" w:space="0" w:color="auto"/>
      </w:divBdr>
    </w:div>
    <w:div w:id="1781140419">
      <w:bodyDiv w:val="1"/>
      <w:marLeft w:val="0"/>
      <w:marRight w:val="0"/>
      <w:marTop w:val="0"/>
      <w:marBottom w:val="0"/>
      <w:divBdr>
        <w:top w:val="none" w:sz="0" w:space="0" w:color="auto"/>
        <w:left w:val="none" w:sz="0" w:space="0" w:color="auto"/>
        <w:bottom w:val="none" w:sz="0" w:space="0" w:color="auto"/>
        <w:right w:val="none" w:sz="0" w:space="0" w:color="auto"/>
      </w:divBdr>
    </w:div>
    <w:div w:id="1785691350">
      <w:bodyDiv w:val="1"/>
      <w:marLeft w:val="0"/>
      <w:marRight w:val="0"/>
      <w:marTop w:val="0"/>
      <w:marBottom w:val="0"/>
      <w:divBdr>
        <w:top w:val="none" w:sz="0" w:space="0" w:color="auto"/>
        <w:left w:val="none" w:sz="0" w:space="0" w:color="auto"/>
        <w:bottom w:val="none" w:sz="0" w:space="0" w:color="auto"/>
        <w:right w:val="none" w:sz="0" w:space="0" w:color="auto"/>
      </w:divBdr>
    </w:div>
    <w:div w:id="1805461280">
      <w:bodyDiv w:val="1"/>
      <w:marLeft w:val="0"/>
      <w:marRight w:val="0"/>
      <w:marTop w:val="0"/>
      <w:marBottom w:val="0"/>
      <w:divBdr>
        <w:top w:val="none" w:sz="0" w:space="0" w:color="auto"/>
        <w:left w:val="none" w:sz="0" w:space="0" w:color="auto"/>
        <w:bottom w:val="none" w:sz="0" w:space="0" w:color="auto"/>
        <w:right w:val="none" w:sz="0" w:space="0" w:color="auto"/>
      </w:divBdr>
    </w:div>
    <w:div w:id="1819035158">
      <w:bodyDiv w:val="1"/>
      <w:marLeft w:val="0"/>
      <w:marRight w:val="0"/>
      <w:marTop w:val="0"/>
      <w:marBottom w:val="0"/>
      <w:divBdr>
        <w:top w:val="none" w:sz="0" w:space="0" w:color="auto"/>
        <w:left w:val="none" w:sz="0" w:space="0" w:color="auto"/>
        <w:bottom w:val="none" w:sz="0" w:space="0" w:color="auto"/>
        <w:right w:val="none" w:sz="0" w:space="0" w:color="auto"/>
      </w:divBdr>
    </w:div>
    <w:div w:id="1827432046">
      <w:bodyDiv w:val="1"/>
      <w:marLeft w:val="0"/>
      <w:marRight w:val="0"/>
      <w:marTop w:val="0"/>
      <w:marBottom w:val="0"/>
      <w:divBdr>
        <w:top w:val="none" w:sz="0" w:space="0" w:color="auto"/>
        <w:left w:val="none" w:sz="0" w:space="0" w:color="auto"/>
        <w:bottom w:val="none" w:sz="0" w:space="0" w:color="auto"/>
        <w:right w:val="none" w:sz="0" w:space="0" w:color="auto"/>
      </w:divBdr>
    </w:div>
    <w:div w:id="1829511656">
      <w:bodyDiv w:val="1"/>
      <w:marLeft w:val="0"/>
      <w:marRight w:val="0"/>
      <w:marTop w:val="0"/>
      <w:marBottom w:val="0"/>
      <w:divBdr>
        <w:top w:val="none" w:sz="0" w:space="0" w:color="auto"/>
        <w:left w:val="none" w:sz="0" w:space="0" w:color="auto"/>
        <w:bottom w:val="none" w:sz="0" w:space="0" w:color="auto"/>
        <w:right w:val="none" w:sz="0" w:space="0" w:color="auto"/>
      </w:divBdr>
      <w:divsChild>
        <w:div w:id="880747809">
          <w:marLeft w:val="0"/>
          <w:marRight w:val="0"/>
          <w:marTop w:val="0"/>
          <w:marBottom w:val="0"/>
          <w:divBdr>
            <w:top w:val="none" w:sz="0" w:space="0" w:color="auto"/>
            <w:left w:val="none" w:sz="0" w:space="0" w:color="auto"/>
            <w:bottom w:val="none" w:sz="0" w:space="0" w:color="auto"/>
            <w:right w:val="none" w:sz="0" w:space="0" w:color="auto"/>
          </w:divBdr>
          <w:divsChild>
            <w:div w:id="205994103">
              <w:marLeft w:val="0"/>
              <w:marRight w:val="0"/>
              <w:marTop w:val="0"/>
              <w:marBottom w:val="0"/>
              <w:divBdr>
                <w:top w:val="none" w:sz="0" w:space="0" w:color="auto"/>
                <w:left w:val="none" w:sz="0" w:space="0" w:color="auto"/>
                <w:bottom w:val="none" w:sz="0" w:space="0" w:color="auto"/>
                <w:right w:val="none" w:sz="0" w:space="0" w:color="auto"/>
              </w:divBdr>
              <w:divsChild>
                <w:div w:id="79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1565">
      <w:bodyDiv w:val="1"/>
      <w:marLeft w:val="0"/>
      <w:marRight w:val="0"/>
      <w:marTop w:val="0"/>
      <w:marBottom w:val="0"/>
      <w:divBdr>
        <w:top w:val="none" w:sz="0" w:space="0" w:color="auto"/>
        <w:left w:val="none" w:sz="0" w:space="0" w:color="auto"/>
        <w:bottom w:val="none" w:sz="0" w:space="0" w:color="auto"/>
        <w:right w:val="none" w:sz="0" w:space="0" w:color="auto"/>
      </w:divBdr>
    </w:div>
    <w:div w:id="1840926787">
      <w:bodyDiv w:val="1"/>
      <w:marLeft w:val="0"/>
      <w:marRight w:val="0"/>
      <w:marTop w:val="0"/>
      <w:marBottom w:val="0"/>
      <w:divBdr>
        <w:top w:val="none" w:sz="0" w:space="0" w:color="auto"/>
        <w:left w:val="none" w:sz="0" w:space="0" w:color="auto"/>
        <w:bottom w:val="none" w:sz="0" w:space="0" w:color="auto"/>
        <w:right w:val="none" w:sz="0" w:space="0" w:color="auto"/>
      </w:divBdr>
    </w:div>
    <w:div w:id="1851096708">
      <w:bodyDiv w:val="1"/>
      <w:marLeft w:val="0"/>
      <w:marRight w:val="0"/>
      <w:marTop w:val="0"/>
      <w:marBottom w:val="0"/>
      <w:divBdr>
        <w:top w:val="none" w:sz="0" w:space="0" w:color="auto"/>
        <w:left w:val="none" w:sz="0" w:space="0" w:color="auto"/>
        <w:bottom w:val="none" w:sz="0" w:space="0" w:color="auto"/>
        <w:right w:val="none" w:sz="0" w:space="0" w:color="auto"/>
      </w:divBdr>
      <w:divsChild>
        <w:div w:id="1411124531">
          <w:marLeft w:val="0"/>
          <w:marRight w:val="0"/>
          <w:marTop w:val="0"/>
          <w:marBottom w:val="0"/>
          <w:divBdr>
            <w:top w:val="none" w:sz="0" w:space="0" w:color="auto"/>
            <w:left w:val="none" w:sz="0" w:space="0" w:color="auto"/>
            <w:bottom w:val="none" w:sz="0" w:space="0" w:color="auto"/>
            <w:right w:val="none" w:sz="0" w:space="0" w:color="auto"/>
          </w:divBdr>
          <w:divsChild>
            <w:div w:id="1457136127">
              <w:marLeft w:val="0"/>
              <w:marRight w:val="0"/>
              <w:marTop w:val="0"/>
              <w:marBottom w:val="0"/>
              <w:divBdr>
                <w:top w:val="none" w:sz="0" w:space="0" w:color="auto"/>
                <w:left w:val="none" w:sz="0" w:space="0" w:color="auto"/>
                <w:bottom w:val="none" w:sz="0" w:space="0" w:color="auto"/>
                <w:right w:val="none" w:sz="0" w:space="0" w:color="auto"/>
              </w:divBdr>
              <w:divsChild>
                <w:div w:id="2411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0080">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sChild>
        <w:div w:id="895819254">
          <w:marLeft w:val="0"/>
          <w:marRight w:val="0"/>
          <w:marTop w:val="0"/>
          <w:marBottom w:val="0"/>
          <w:divBdr>
            <w:top w:val="none" w:sz="0" w:space="0" w:color="auto"/>
            <w:left w:val="none" w:sz="0" w:space="0" w:color="auto"/>
            <w:bottom w:val="none" w:sz="0" w:space="0" w:color="auto"/>
            <w:right w:val="none" w:sz="0" w:space="0" w:color="auto"/>
          </w:divBdr>
          <w:divsChild>
            <w:div w:id="1396665900">
              <w:marLeft w:val="0"/>
              <w:marRight w:val="0"/>
              <w:marTop w:val="0"/>
              <w:marBottom w:val="0"/>
              <w:divBdr>
                <w:top w:val="none" w:sz="0" w:space="0" w:color="auto"/>
                <w:left w:val="none" w:sz="0" w:space="0" w:color="auto"/>
                <w:bottom w:val="none" w:sz="0" w:space="0" w:color="auto"/>
                <w:right w:val="none" w:sz="0" w:space="0" w:color="auto"/>
              </w:divBdr>
              <w:divsChild>
                <w:div w:id="804589491">
                  <w:marLeft w:val="0"/>
                  <w:marRight w:val="0"/>
                  <w:marTop w:val="0"/>
                  <w:marBottom w:val="0"/>
                  <w:divBdr>
                    <w:top w:val="none" w:sz="0" w:space="0" w:color="auto"/>
                    <w:left w:val="none" w:sz="0" w:space="0" w:color="auto"/>
                    <w:bottom w:val="none" w:sz="0" w:space="0" w:color="auto"/>
                    <w:right w:val="none" w:sz="0" w:space="0" w:color="auto"/>
                  </w:divBdr>
                  <w:divsChild>
                    <w:div w:id="17489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4823">
      <w:bodyDiv w:val="1"/>
      <w:marLeft w:val="0"/>
      <w:marRight w:val="0"/>
      <w:marTop w:val="0"/>
      <w:marBottom w:val="0"/>
      <w:divBdr>
        <w:top w:val="none" w:sz="0" w:space="0" w:color="auto"/>
        <w:left w:val="none" w:sz="0" w:space="0" w:color="auto"/>
        <w:bottom w:val="none" w:sz="0" w:space="0" w:color="auto"/>
        <w:right w:val="none" w:sz="0" w:space="0" w:color="auto"/>
      </w:divBdr>
    </w:div>
    <w:div w:id="1885559224">
      <w:bodyDiv w:val="1"/>
      <w:marLeft w:val="0"/>
      <w:marRight w:val="0"/>
      <w:marTop w:val="0"/>
      <w:marBottom w:val="0"/>
      <w:divBdr>
        <w:top w:val="none" w:sz="0" w:space="0" w:color="auto"/>
        <w:left w:val="none" w:sz="0" w:space="0" w:color="auto"/>
        <w:bottom w:val="none" w:sz="0" w:space="0" w:color="auto"/>
        <w:right w:val="none" w:sz="0" w:space="0" w:color="auto"/>
      </w:divBdr>
    </w:div>
    <w:div w:id="1899169432">
      <w:bodyDiv w:val="1"/>
      <w:marLeft w:val="0"/>
      <w:marRight w:val="0"/>
      <w:marTop w:val="0"/>
      <w:marBottom w:val="0"/>
      <w:divBdr>
        <w:top w:val="none" w:sz="0" w:space="0" w:color="auto"/>
        <w:left w:val="none" w:sz="0" w:space="0" w:color="auto"/>
        <w:bottom w:val="none" w:sz="0" w:space="0" w:color="auto"/>
        <w:right w:val="none" w:sz="0" w:space="0" w:color="auto"/>
      </w:divBdr>
    </w:div>
    <w:div w:id="1902909814">
      <w:bodyDiv w:val="1"/>
      <w:marLeft w:val="0"/>
      <w:marRight w:val="0"/>
      <w:marTop w:val="0"/>
      <w:marBottom w:val="0"/>
      <w:divBdr>
        <w:top w:val="none" w:sz="0" w:space="0" w:color="auto"/>
        <w:left w:val="none" w:sz="0" w:space="0" w:color="auto"/>
        <w:bottom w:val="none" w:sz="0" w:space="0" w:color="auto"/>
        <w:right w:val="none" w:sz="0" w:space="0" w:color="auto"/>
      </w:divBdr>
    </w:div>
    <w:div w:id="1905334140">
      <w:bodyDiv w:val="1"/>
      <w:marLeft w:val="0"/>
      <w:marRight w:val="0"/>
      <w:marTop w:val="0"/>
      <w:marBottom w:val="0"/>
      <w:divBdr>
        <w:top w:val="none" w:sz="0" w:space="0" w:color="auto"/>
        <w:left w:val="none" w:sz="0" w:space="0" w:color="auto"/>
        <w:bottom w:val="none" w:sz="0" w:space="0" w:color="auto"/>
        <w:right w:val="none" w:sz="0" w:space="0" w:color="auto"/>
      </w:divBdr>
    </w:div>
    <w:div w:id="1910071007">
      <w:bodyDiv w:val="1"/>
      <w:marLeft w:val="0"/>
      <w:marRight w:val="0"/>
      <w:marTop w:val="0"/>
      <w:marBottom w:val="0"/>
      <w:divBdr>
        <w:top w:val="none" w:sz="0" w:space="0" w:color="auto"/>
        <w:left w:val="none" w:sz="0" w:space="0" w:color="auto"/>
        <w:bottom w:val="none" w:sz="0" w:space="0" w:color="auto"/>
        <w:right w:val="none" w:sz="0" w:space="0" w:color="auto"/>
      </w:divBdr>
    </w:div>
    <w:div w:id="1917743126">
      <w:bodyDiv w:val="1"/>
      <w:marLeft w:val="0"/>
      <w:marRight w:val="0"/>
      <w:marTop w:val="0"/>
      <w:marBottom w:val="0"/>
      <w:divBdr>
        <w:top w:val="none" w:sz="0" w:space="0" w:color="auto"/>
        <w:left w:val="none" w:sz="0" w:space="0" w:color="auto"/>
        <w:bottom w:val="none" w:sz="0" w:space="0" w:color="auto"/>
        <w:right w:val="none" w:sz="0" w:space="0" w:color="auto"/>
      </w:divBdr>
    </w:div>
    <w:div w:id="1924103250">
      <w:bodyDiv w:val="1"/>
      <w:marLeft w:val="0"/>
      <w:marRight w:val="0"/>
      <w:marTop w:val="0"/>
      <w:marBottom w:val="0"/>
      <w:divBdr>
        <w:top w:val="none" w:sz="0" w:space="0" w:color="auto"/>
        <w:left w:val="none" w:sz="0" w:space="0" w:color="auto"/>
        <w:bottom w:val="none" w:sz="0" w:space="0" w:color="auto"/>
        <w:right w:val="none" w:sz="0" w:space="0" w:color="auto"/>
      </w:divBdr>
    </w:div>
    <w:div w:id="1939409111">
      <w:bodyDiv w:val="1"/>
      <w:marLeft w:val="0"/>
      <w:marRight w:val="0"/>
      <w:marTop w:val="0"/>
      <w:marBottom w:val="0"/>
      <w:divBdr>
        <w:top w:val="none" w:sz="0" w:space="0" w:color="auto"/>
        <w:left w:val="none" w:sz="0" w:space="0" w:color="auto"/>
        <w:bottom w:val="none" w:sz="0" w:space="0" w:color="auto"/>
        <w:right w:val="none" w:sz="0" w:space="0" w:color="auto"/>
      </w:divBdr>
    </w:div>
    <w:div w:id="1946883086">
      <w:bodyDiv w:val="1"/>
      <w:marLeft w:val="0"/>
      <w:marRight w:val="0"/>
      <w:marTop w:val="0"/>
      <w:marBottom w:val="0"/>
      <w:divBdr>
        <w:top w:val="none" w:sz="0" w:space="0" w:color="auto"/>
        <w:left w:val="none" w:sz="0" w:space="0" w:color="auto"/>
        <w:bottom w:val="none" w:sz="0" w:space="0" w:color="auto"/>
        <w:right w:val="none" w:sz="0" w:space="0" w:color="auto"/>
      </w:divBdr>
    </w:div>
    <w:div w:id="1969239627">
      <w:bodyDiv w:val="1"/>
      <w:marLeft w:val="0"/>
      <w:marRight w:val="0"/>
      <w:marTop w:val="0"/>
      <w:marBottom w:val="0"/>
      <w:divBdr>
        <w:top w:val="none" w:sz="0" w:space="0" w:color="auto"/>
        <w:left w:val="none" w:sz="0" w:space="0" w:color="auto"/>
        <w:bottom w:val="none" w:sz="0" w:space="0" w:color="auto"/>
        <w:right w:val="none" w:sz="0" w:space="0" w:color="auto"/>
      </w:divBdr>
    </w:div>
    <w:div w:id="1973709797">
      <w:bodyDiv w:val="1"/>
      <w:marLeft w:val="0"/>
      <w:marRight w:val="0"/>
      <w:marTop w:val="0"/>
      <w:marBottom w:val="0"/>
      <w:divBdr>
        <w:top w:val="none" w:sz="0" w:space="0" w:color="auto"/>
        <w:left w:val="none" w:sz="0" w:space="0" w:color="auto"/>
        <w:bottom w:val="none" w:sz="0" w:space="0" w:color="auto"/>
        <w:right w:val="none" w:sz="0" w:space="0" w:color="auto"/>
      </w:divBdr>
    </w:div>
    <w:div w:id="1976640418">
      <w:bodyDiv w:val="1"/>
      <w:marLeft w:val="0"/>
      <w:marRight w:val="0"/>
      <w:marTop w:val="0"/>
      <w:marBottom w:val="0"/>
      <w:divBdr>
        <w:top w:val="none" w:sz="0" w:space="0" w:color="auto"/>
        <w:left w:val="none" w:sz="0" w:space="0" w:color="auto"/>
        <w:bottom w:val="none" w:sz="0" w:space="0" w:color="auto"/>
        <w:right w:val="none" w:sz="0" w:space="0" w:color="auto"/>
      </w:divBdr>
    </w:div>
    <w:div w:id="1988123878">
      <w:bodyDiv w:val="1"/>
      <w:marLeft w:val="0"/>
      <w:marRight w:val="0"/>
      <w:marTop w:val="0"/>
      <w:marBottom w:val="0"/>
      <w:divBdr>
        <w:top w:val="none" w:sz="0" w:space="0" w:color="auto"/>
        <w:left w:val="none" w:sz="0" w:space="0" w:color="auto"/>
        <w:bottom w:val="none" w:sz="0" w:space="0" w:color="auto"/>
        <w:right w:val="none" w:sz="0" w:space="0" w:color="auto"/>
      </w:divBdr>
    </w:div>
    <w:div w:id="2003391267">
      <w:bodyDiv w:val="1"/>
      <w:marLeft w:val="0"/>
      <w:marRight w:val="0"/>
      <w:marTop w:val="0"/>
      <w:marBottom w:val="0"/>
      <w:divBdr>
        <w:top w:val="none" w:sz="0" w:space="0" w:color="auto"/>
        <w:left w:val="none" w:sz="0" w:space="0" w:color="auto"/>
        <w:bottom w:val="none" w:sz="0" w:space="0" w:color="auto"/>
        <w:right w:val="none" w:sz="0" w:space="0" w:color="auto"/>
      </w:divBdr>
    </w:div>
    <w:div w:id="2007778203">
      <w:bodyDiv w:val="1"/>
      <w:marLeft w:val="0"/>
      <w:marRight w:val="0"/>
      <w:marTop w:val="0"/>
      <w:marBottom w:val="0"/>
      <w:divBdr>
        <w:top w:val="none" w:sz="0" w:space="0" w:color="auto"/>
        <w:left w:val="none" w:sz="0" w:space="0" w:color="auto"/>
        <w:bottom w:val="none" w:sz="0" w:space="0" w:color="auto"/>
        <w:right w:val="none" w:sz="0" w:space="0" w:color="auto"/>
      </w:divBdr>
    </w:div>
    <w:div w:id="2018144478">
      <w:bodyDiv w:val="1"/>
      <w:marLeft w:val="0"/>
      <w:marRight w:val="0"/>
      <w:marTop w:val="0"/>
      <w:marBottom w:val="0"/>
      <w:divBdr>
        <w:top w:val="none" w:sz="0" w:space="0" w:color="auto"/>
        <w:left w:val="none" w:sz="0" w:space="0" w:color="auto"/>
        <w:bottom w:val="none" w:sz="0" w:space="0" w:color="auto"/>
        <w:right w:val="none" w:sz="0" w:space="0" w:color="auto"/>
      </w:divBdr>
    </w:div>
    <w:div w:id="2060929657">
      <w:bodyDiv w:val="1"/>
      <w:marLeft w:val="0"/>
      <w:marRight w:val="0"/>
      <w:marTop w:val="0"/>
      <w:marBottom w:val="0"/>
      <w:divBdr>
        <w:top w:val="none" w:sz="0" w:space="0" w:color="auto"/>
        <w:left w:val="none" w:sz="0" w:space="0" w:color="auto"/>
        <w:bottom w:val="none" w:sz="0" w:space="0" w:color="auto"/>
        <w:right w:val="none" w:sz="0" w:space="0" w:color="auto"/>
      </w:divBdr>
    </w:div>
    <w:div w:id="2074039750">
      <w:bodyDiv w:val="1"/>
      <w:marLeft w:val="0"/>
      <w:marRight w:val="0"/>
      <w:marTop w:val="0"/>
      <w:marBottom w:val="0"/>
      <w:divBdr>
        <w:top w:val="none" w:sz="0" w:space="0" w:color="auto"/>
        <w:left w:val="none" w:sz="0" w:space="0" w:color="auto"/>
        <w:bottom w:val="none" w:sz="0" w:space="0" w:color="auto"/>
        <w:right w:val="none" w:sz="0" w:space="0" w:color="auto"/>
      </w:divBdr>
    </w:div>
    <w:div w:id="2080977221">
      <w:bodyDiv w:val="1"/>
      <w:marLeft w:val="0"/>
      <w:marRight w:val="0"/>
      <w:marTop w:val="0"/>
      <w:marBottom w:val="0"/>
      <w:divBdr>
        <w:top w:val="none" w:sz="0" w:space="0" w:color="auto"/>
        <w:left w:val="none" w:sz="0" w:space="0" w:color="auto"/>
        <w:bottom w:val="none" w:sz="0" w:space="0" w:color="auto"/>
        <w:right w:val="none" w:sz="0" w:space="0" w:color="auto"/>
      </w:divBdr>
      <w:divsChild>
        <w:div w:id="934939889">
          <w:marLeft w:val="0"/>
          <w:marRight w:val="0"/>
          <w:marTop w:val="0"/>
          <w:marBottom w:val="0"/>
          <w:divBdr>
            <w:top w:val="none" w:sz="0" w:space="0" w:color="auto"/>
            <w:left w:val="none" w:sz="0" w:space="0" w:color="auto"/>
            <w:bottom w:val="none" w:sz="0" w:space="0" w:color="auto"/>
            <w:right w:val="none" w:sz="0" w:space="0" w:color="auto"/>
          </w:divBdr>
          <w:divsChild>
            <w:div w:id="117988170">
              <w:marLeft w:val="0"/>
              <w:marRight w:val="0"/>
              <w:marTop w:val="0"/>
              <w:marBottom w:val="0"/>
              <w:divBdr>
                <w:top w:val="none" w:sz="0" w:space="0" w:color="auto"/>
                <w:left w:val="none" w:sz="0" w:space="0" w:color="auto"/>
                <w:bottom w:val="none" w:sz="0" w:space="0" w:color="auto"/>
                <w:right w:val="none" w:sz="0" w:space="0" w:color="auto"/>
              </w:divBdr>
              <w:divsChild>
                <w:div w:id="9615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3820">
      <w:bodyDiv w:val="1"/>
      <w:marLeft w:val="0"/>
      <w:marRight w:val="0"/>
      <w:marTop w:val="0"/>
      <w:marBottom w:val="0"/>
      <w:divBdr>
        <w:top w:val="none" w:sz="0" w:space="0" w:color="auto"/>
        <w:left w:val="none" w:sz="0" w:space="0" w:color="auto"/>
        <w:bottom w:val="none" w:sz="0" w:space="0" w:color="auto"/>
        <w:right w:val="none" w:sz="0" w:space="0" w:color="auto"/>
      </w:divBdr>
    </w:div>
    <w:div w:id="2098280641">
      <w:bodyDiv w:val="1"/>
      <w:marLeft w:val="0"/>
      <w:marRight w:val="0"/>
      <w:marTop w:val="0"/>
      <w:marBottom w:val="0"/>
      <w:divBdr>
        <w:top w:val="none" w:sz="0" w:space="0" w:color="auto"/>
        <w:left w:val="none" w:sz="0" w:space="0" w:color="auto"/>
        <w:bottom w:val="none" w:sz="0" w:space="0" w:color="auto"/>
        <w:right w:val="none" w:sz="0" w:space="0" w:color="auto"/>
      </w:divBdr>
    </w:div>
    <w:div w:id="2109302142">
      <w:bodyDiv w:val="1"/>
      <w:marLeft w:val="0"/>
      <w:marRight w:val="0"/>
      <w:marTop w:val="0"/>
      <w:marBottom w:val="0"/>
      <w:divBdr>
        <w:top w:val="none" w:sz="0" w:space="0" w:color="auto"/>
        <w:left w:val="none" w:sz="0" w:space="0" w:color="auto"/>
        <w:bottom w:val="none" w:sz="0" w:space="0" w:color="auto"/>
        <w:right w:val="none" w:sz="0" w:space="0" w:color="auto"/>
      </w:divBdr>
    </w:div>
    <w:div w:id="2113357773">
      <w:bodyDiv w:val="1"/>
      <w:marLeft w:val="0"/>
      <w:marRight w:val="0"/>
      <w:marTop w:val="0"/>
      <w:marBottom w:val="0"/>
      <w:divBdr>
        <w:top w:val="none" w:sz="0" w:space="0" w:color="auto"/>
        <w:left w:val="none" w:sz="0" w:space="0" w:color="auto"/>
        <w:bottom w:val="none" w:sz="0" w:space="0" w:color="auto"/>
        <w:right w:val="none" w:sz="0" w:space="0" w:color="auto"/>
      </w:divBdr>
    </w:div>
    <w:div w:id="214461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RCo13</b:Tag>
    <b:SourceType>Misc</b:SourceType>
    <b:Guid>{B960B36B-837C-415E-9C46-A9316FE6ACC4}</b:Guid>
    <b:Author>
      <b:Author>
        <b:Corporate>R Core Team</b:Corporate>
      </b:Author>
    </b:Author>
    <b:Title>R: A Language and Environment for Statistical Computing</b:Title>
    <b:Year>2013</b:Year>
    <b:City>Vienna</b:City>
    <b:Publisher>R Foundation for Statistical Computing</b:Publisher>
    <b:CountryRegion>Austria</b:CountryRegion>
    <b:RefOrder>4</b:RefOrder>
  </b:Source>
  <b:Source>
    <b:Tag>Lam17</b:Tag>
    <b:SourceType>Book</b:SourceType>
    <b:Guid>{0F42D0AA-0B2A-4D06-B1E4-8492E7772E97}</b:Guid>
    <b:Title>Methods in Stream Ecology</b:Title>
    <b:Year>2017</b:Year>
    <b:City>San Diego</b:City>
    <b:Publisher>Elsevier</b:Publisher>
    <b:Author>
      <b:Author>
        <b:NameList>
          <b:Person>
            <b:Last>Lamberti</b:Last>
            <b:Middle>A.</b:Middle>
            <b:First>Gary</b:First>
          </b:Person>
          <b:Person>
            <b:Last>Hauer</b:Last>
            <b:Middle>Richard</b:Middle>
            <b:First>F.</b:First>
          </b:Person>
        </b:NameList>
      </b:Author>
    </b:Author>
    <b:StateProvince>CA</b:StateProvince>
    <b:CountryRegion>USA</b:CountryRegion>
    <b:Volume>2: Ecosysem Function</b:Volume>
    <b:RefOrder>3</b:RefOrder>
  </b:Source>
  <b:Source>
    <b:Tag>Hal18</b:Tag>
    <b:SourceType>JournalArticle</b:SourceType>
    <b:Guid>{BA430AFE-BD10-47DA-A5B0-5F80EC99F530}</b:Guid>
    <b:Title>Use of argon to measure gas exchange in turbulent mountain streams</b:Title>
    <b:Year>2018</b:Year>
    <b:JournalName>Biogeosciences</b:JournalName>
    <b:Pages>3085-3092</b:Pages>
    <b:Volume>15</b:Volume>
    <b:DOI>https://doi.org/10.5194/bg-15-3085-2018</b:DOI>
    <b:Author>
      <b:Author>
        <b:NameList>
          <b:Person>
            <b:Last>Hall Jr.</b:Last>
            <b:Middle>O.</b:Middle>
            <b:First>Robert</b:First>
          </b:Person>
          <b:Person>
            <b:Last>Madinger</b:Last>
            <b:Middle>L.</b:Middle>
            <b:First>Hilary</b:First>
          </b:Person>
        </b:NameList>
      </b:Author>
    </b:Author>
    <b:RefOrder>6</b:RefOrder>
  </b:Source>
  <b:Source>
    <b:Tag>Loc00</b:Tag>
    <b:SourceType>Report</b:SourceType>
    <b:Guid>{19DBAB74-0F47-4FED-9E8C-4C7AB492F741}</b:Guid>
    <b:Title>Stream fish population estimates by markand-recapture and depletion methods. Chapter 7 in Manual of Fisheries Survey Methods II: with periodic updates</b:Title>
    <b:Year>2000</b:Year>
    <b:Publisher>Michigan Department of Natural Resources, Fisheries Special Report 25</b:Publisher>
    <b:City>Ann Arbor</b:City>
    <b:Author>
      <b:Author>
        <b:NameList>
          <b:Person>
            <b:Last>Lockwood</b:Last>
            <b:Middle>N.</b:Middle>
            <b:First>Roger</b:First>
          </b:Person>
          <b:Person>
            <b:Last>Schneider</b:Last>
            <b:Middle>C.</b:Middle>
            <b:First>James</b:First>
          </b:Person>
        </b:NameList>
      </b:Author>
    </b:Author>
    <b:RefOrder>5</b:RefOrder>
  </b:Source>
  <b:Source>
    <b:Tag>Wol54</b:Tag>
    <b:SourceType>JournalArticle</b:SourceType>
    <b:Guid>{7DD0EDFC-C401-4D71-91F1-BF110F06B1F9}</b:Guid>
    <b:Title>A method of sampling coarse river-bed material</b:Title>
    <b:Year>1954</b:Year>
    <b:Author>
      <b:Author>
        <b:NameList>
          <b:Person>
            <b:Last>Wolman</b:Last>
            <b:Middle>M.</b:Middle>
            <b:First>Gordon</b:First>
          </b:Person>
        </b:NameList>
      </b:Author>
    </b:Author>
    <b:Pages>951-956</b:Pages>
    <b:DOI>10.1029/TR035i006p00951.</b:DOI>
    <b:JournalName>Eos Transactions American Geophysical Union </b:JournalName>
    <b:Volume>35</b:Volume>
    <b:Issue>6</b:Issue>
    <b:RefOrder>1</b:RefOrder>
  </b:Source>
  <b:Source>
    <b:Tag>Ran82</b:Tag>
    <b:SourceType>Report</b:SourceType>
    <b:Guid>{EF1B4075-6353-4B1B-9B14-F0A0771F71D6}</b:Guid>
    <b:Title>Measurement and computation of streamflow: Volume 1. Measurement of stage and discharge</b:Title>
    <b:Year>1982</b:Year>
    <b:Publisher>U.S. Geological Survey</b:Publisher>
    <b:City>Washington</b:City>
    <b:Author>
      <b:Author>
        <b:NameList>
          <b:Person>
            <b:Last>Rantz</b:Last>
            <b:Middle>E.</b:Middle>
            <b:First>S.</b:First>
          </b:Person>
        </b:NameList>
      </b:Author>
    </b:Author>
    <b:ThesisType>Water-Supply Paper 2175</b:ThesisType>
    <b:Volume>1</b:Volume>
    <b:RefOrder>2</b:RefOrder>
  </b:Source>
</b:Sources>
</file>

<file path=customXml/itemProps1.xml><?xml version="1.0" encoding="utf-8"?>
<ds:datastoreItem xmlns:ds="http://schemas.openxmlformats.org/officeDocument/2006/customXml" ds:itemID="{F787186C-D46C-4517-A8BA-CAE135CA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4471</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Kugel</dc:creator>
  <cp:keywords/>
  <cp:lastModifiedBy>Clay Arango</cp:lastModifiedBy>
  <cp:revision>13</cp:revision>
  <cp:lastPrinted>2018-05-25T06:00:00Z</cp:lastPrinted>
  <dcterms:created xsi:type="dcterms:W3CDTF">2019-01-15T17:40:00Z</dcterms:created>
  <dcterms:modified xsi:type="dcterms:W3CDTF">2019-01-23T20:16:00Z</dcterms:modified>
</cp:coreProperties>
</file>