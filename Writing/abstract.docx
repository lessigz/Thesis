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2BFED" w14:textId="2FCD5DF7" w:rsidR="00A8085B" w:rsidRPr="001F79C7" w:rsidRDefault="00BD3FDD" w:rsidP="00DC21A2">
      <w:pPr>
        <w:rPr>
          <w:rFonts w:ascii="Times New Roman" w:hAnsi="Times New Roman" w:cs="Times New Roman"/>
          <w:sz w:val="24"/>
          <w:szCs w:val="24"/>
        </w:rPr>
      </w:pPr>
      <w:r w:rsidRPr="001F79C7">
        <w:rPr>
          <w:rFonts w:ascii="Times New Roman" w:hAnsi="Times New Roman" w:cs="Times New Roman"/>
          <w:sz w:val="24"/>
          <w:szCs w:val="24"/>
        </w:rPr>
        <w:t>Headwater streams are important for the biological integrity of river systems because they represent most of the length of the hydrological network</w:t>
      </w:r>
      <w:r w:rsidR="00F020AC">
        <w:rPr>
          <w:rFonts w:ascii="Times New Roman" w:hAnsi="Times New Roman" w:cs="Times New Roman"/>
          <w:sz w:val="24"/>
          <w:szCs w:val="24"/>
        </w:rPr>
        <w:t>,</w:t>
      </w:r>
      <w:r w:rsidRPr="001F79C7">
        <w:rPr>
          <w:rFonts w:ascii="Times New Roman" w:hAnsi="Times New Roman" w:cs="Times New Roman"/>
          <w:sz w:val="24"/>
          <w:szCs w:val="24"/>
        </w:rPr>
        <w:t xml:space="preserve"> and</w:t>
      </w:r>
      <w:r w:rsidR="00D41E04">
        <w:rPr>
          <w:rFonts w:ascii="Times New Roman" w:hAnsi="Times New Roman" w:cs="Times New Roman"/>
          <w:sz w:val="24"/>
          <w:szCs w:val="24"/>
        </w:rPr>
        <w:t xml:space="preserve"> </w:t>
      </w:r>
      <w:r w:rsidRPr="001F79C7">
        <w:rPr>
          <w:rFonts w:ascii="Times New Roman" w:hAnsi="Times New Roman" w:cs="Times New Roman"/>
          <w:sz w:val="24"/>
          <w:szCs w:val="24"/>
        </w:rPr>
        <w:t>control the downstream flow of energy and nutrients to larger river systems.  Headwater streams are</w:t>
      </w:r>
      <w:r w:rsidR="00D41E04">
        <w:rPr>
          <w:rFonts w:ascii="Times New Roman" w:hAnsi="Times New Roman" w:cs="Times New Roman"/>
          <w:sz w:val="24"/>
          <w:szCs w:val="24"/>
        </w:rPr>
        <w:t xml:space="preserve"> culturally and </w:t>
      </w:r>
      <w:r w:rsidRPr="001F79C7">
        <w:rPr>
          <w:rFonts w:ascii="Times New Roman" w:hAnsi="Times New Roman" w:cs="Times New Roman"/>
          <w:sz w:val="24"/>
          <w:szCs w:val="24"/>
        </w:rPr>
        <w:t xml:space="preserve">economically important because they directly or indirectly support </w:t>
      </w:r>
      <w:r w:rsidR="00D41E04">
        <w:rPr>
          <w:rFonts w:ascii="Times New Roman" w:hAnsi="Times New Roman" w:cs="Times New Roman"/>
          <w:sz w:val="24"/>
          <w:szCs w:val="24"/>
        </w:rPr>
        <w:t xml:space="preserve">recreationally important </w:t>
      </w:r>
      <w:r w:rsidRPr="001F79C7">
        <w:rPr>
          <w:rFonts w:ascii="Times New Roman" w:hAnsi="Times New Roman" w:cs="Times New Roman"/>
          <w:sz w:val="24"/>
          <w:szCs w:val="24"/>
        </w:rPr>
        <w:t>anadromous</w:t>
      </w:r>
      <w:r w:rsidR="00D41E04">
        <w:rPr>
          <w:rFonts w:ascii="Times New Roman" w:hAnsi="Times New Roman" w:cs="Times New Roman"/>
          <w:sz w:val="24"/>
          <w:szCs w:val="24"/>
        </w:rPr>
        <w:t xml:space="preserve"> and </w:t>
      </w:r>
      <w:r w:rsidRPr="001F79C7">
        <w:rPr>
          <w:rFonts w:ascii="Times New Roman" w:hAnsi="Times New Roman" w:cs="Times New Roman"/>
          <w:sz w:val="24"/>
          <w:szCs w:val="24"/>
        </w:rPr>
        <w:t xml:space="preserve">resident fisheries.  Managing fish in these systems often requires time-consuming population counts but fish </w:t>
      </w:r>
      <w:r w:rsidR="00F020AC">
        <w:rPr>
          <w:rFonts w:ascii="Times New Roman" w:hAnsi="Times New Roman" w:cs="Times New Roman"/>
          <w:sz w:val="24"/>
          <w:szCs w:val="24"/>
        </w:rPr>
        <w:t>biomass</w:t>
      </w:r>
      <w:r w:rsidRPr="001F79C7">
        <w:rPr>
          <w:rFonts w:ascii="Times New Roman" w:hAnsi="Times New Roman" w:cs="Times New Roman"/>
          <w:sz w:val="24"/>
          <w:szCs w:val="24"/>
        </w:rPr>
        <w:t xml:space="preserve"> might be related to overall stream productivity, which can be measured relatively easily using models to estimate stream metabolism.  The goal of my study was to relate whole stream metabolism to fish biomass in 10 different headwater streams on the eastern slopes of the Cascade </w:t>
      </w:r>
      <w:r w:rsidR="004C5C50" w:rsidRPr="001F79C7">
        <w:rPr>
          <w:rFonts w:ascii="Times New Roman" w:hAnsi="Times New Roman" w:cs="Times New Roman"/>
          <w:sz w:val="24"/>
          <w:szCs w:val="24"/>
        </w:rPr>
        <w:t>Mountains</w:t>
      </w:r>
      <w:r w:rsidRPr="001F79C7">
        <w:rPr>
          <w:rFonts w:ascii="Times New Roman" w:hAnsi="Times New Roman" w:cs="Times New Roman"/>
          <w:sz w:val="24"/>
          <w:szCs w:val="24"/>
        </w:rPr>
        <w:t xml:space="preserve"> in Kittitas County, Washington.  </w:t>
      </w:r>
      <w:r w:rsidR="002679FE" w:rsidRPr="001F79C7">
        <w:rPr>
          <w:rFonts w:ascii="Times New Roman" w:hAnsi="Times New Roman" w:cs="Times New Roman"/>
          <w:sz w:val="24"/>
          <w:szCs w:val="24"/>
        </w:rPr>
        <w:t xml:space="preserve">I </w:t>
      </w:r>
      <w:r w:rsidR="009727B5" w:rsidRPr="001F79C7">
        <w:rPr>
          <w:rFonts w:ascii="Times New Roman" w:hAnsi="Times New Roman" w:cs="Times New Roman"/>
          <w:sz w:val="24"/>
          <w:szCs w:val="24"/>
        </w:rPr>
        <w:t>estimate</w:t>
      </w:r>
      <w:r w:rsidR="002679FE" w:rsidRPr="001F79C7">
        <w:rPr>
          <w:rFonts w:ascii="Times New Roman" w:hAnsi="Times New Roman" w:cs="Times New Roman"/>
          <w:sz w:val="24"/>
          <w:szCs w:val="24"/>
        </w:rPr>
        <w:t>d</w:t>
      </w:r>
      <w:r w:rsidR="009727B5" w:rsidRPr="001F79C7">
        <w:rPr>
          <w:rFonts w:ascii="Times New Roman" w:hAnsi="Times New Roman" w:cs="Times New Roman"/>
          <w:sz w:val="24"/>
          <w:szCs w:val="24"/>
        </w:rPr>
        <w:t xml:space="preserve"> fish biomass</w:t>
      </w:r>
      <w:r w:rsidR="00BD5EBC">
        <w:rPr>
          <w:rFonts w:ascii="Times New Roman" w:hAnsi="Times New Roman" w:cs="Times New Roman"/>
          <w:sz w:val="24"/>
          <w:szCs w:val="24"/>
        </w:rPr>
        <w:t xml:space="preserve"> on two occasions</w:t>
      </w:r>
      <w:r w:rsidR="009727B5" w:rsidRPr="001F79C7">
        <w:rPr>
          <w:rFonts w:ascii="Times New Roman" w:hAnsi="Times New Roman" w:cs="Times New Roman"/>
          <w:sz w:val="24"/>
          <w:szCs w:val="24"/>
        </w:rPr>
        <w:t xml:space="preserve"> </w:t>
      </w:r>
      <w:r w:rsidR="002679FE" w:rsidRPr="001F79C7">
        <w:rPr>
          <w:rFonts w:ascii="Times New Roman" w:hAnsi="Times New Roman" w:cs="Times New Roman"/>
          <w:sz w:val="24"/>
          <w:szCs w:val="24"/>
        </w:rPr>
        <w:t xml:space="preserve">using </w:t>
      </w:r>
      <w:r w:rsidR="009727B5" w:rsidRPr="001F79C7">
        <w:rPr>
          <w:rFonts w:ascii="Times New Roman" w:hAnsi="Times New Roman" w:cs="Times New Roman"/>
          <w:sz w:val="24"/>
          <w:szCs w:val="24"/>
        </w:rPr>
        <w:t>a multiple pass removal population estimate multiplied by the average fish mass</w:t>
      </w:r>
      <w:r w:rsidR="002679FE" w:rsidRPr="001F79C7">
        <w:rPr>
          <w:rFonts w:ascii="Times New Roman" w:hAnsi="Times New Roman" w:cs="Times New Roman"/>
          <w:sz w:val="24"/>
          <w:szCs w:val="24"/>
        </w:rPr>
        <w:t xml:space="preserve">, and I </w:t>
      </w:r>
      <w:r w:rsidR="009727B5" w:rsidRPr="001F79C7">
        <w:rPr>
          <w:rFonts w:ascii="Times New Roman" w:hAnsi="Times New Roman" w:cs="Times New Roman"/>
          <w:sz w:val="24"/>
          <w:szCs w:val="24"/>
        </w:rPr>
        <w:t>estimate</w:t>
      </w:r>
      <w:r w:rsidR="002679FE" w:rsidRPr="001F79C7">
        <w:rPr>
          <w:rFonts w:ascii="Times New Roman" w:hAnsi="Times New Roman" w:cs="Times New Roman"/>
          <w:sz w:val="24"/>
          <w:szCs w:val="24"/>
        </w:rPr>
        <w:t>d</w:t>
      </w:r>
      <w:r w:rsidR="009727B5" w:rsidRPr="001F79C7">
        <w:rPr>
          <w:rFonts w:ascii="Times New Roman" w:hAnsi="Times New Roman" w:cs="Times New Roman"/>
          <w:sz w:val="24"/>
          <w:szCs w:val="24"/>
        </w:rPr>
        <w:t xml:space="preserve"> ecosystem metabolism</w:t>
      </w:r>
      <w:r w:rsidR="00BD5EBC">
        <w:rPr>
          <w:rFonts w:ascii="Times New Roman" w:hAnsi="Times New Roman" w:cs="Times New Roman"/>
          <w:sz w:val="24"/>
          <w:szCs w:val="24"/>
        </w:rPr>
        <w:t xml:space="preserve"> on 3 occasions</w:t>
      </w:r>
      <w:r w:rsidR="009727B5" w:rsidRPr="001F79C7">
        <w:rPr>
          <w:rFonts w:ascii="Times New Roman" w:hAnsi="Times New Roman" w:cs="Times New Roman"/>
          <w:sz w:val="24"/>
          <w:szCs w:val="24"/>
        </w:rPr>
        <w:t xml:space="preserve"> </w:t>
      </w:r>
      <w:r w:rsidR="002679FE" w:rsidRPr="001F79C7">
        <w:rPr>
          <w:rFonts w:ascii="Times New Roman" w:hAnsi="Times New Roman" w:cs="Times New Roman"/>
          <w:sz w:val="24"/>
          <w:szCs w:val="24"/>
        </w:rPr>
        <w:t xml:space="preserve">using </w:t>
      </w:r>
      <w:r w:rsidR="00DC21A2" w:rsidRPr="001F79C7">
        <w:rPr>
          <w:rFonts w:ascii="Times New Roman" w:hAnsi="Times New Roman" w:cs="Times New Roman"/>
          <w:sz w:val="24"/>
          <w:szCs w:val="24"/>
        </w:rPr>
        <w:t>the single station method with a diel ox</w:t>
      </w:r>
      <w:r w:rsidR="009727B5" w:rsidRPr="001F79C7">
        <w:rPr>
          <w:rFonts w:ascii="Times New Roman" w:hAnsi="Times New Roman" w:cs="Times New Roman"/>
          <w:sz w:val="24"/>
          <w:szCs w:val="24"/>
        </w:rPr>
        <w:t>ygen curve and inverse modeling</w:t>
      </w:r>
      <w:r w:rsidR="00DC21A2" w:rsidRPr="001F79C7">
        <w:rPr>
          <w:rFonts w:ascii="Times New Roman" w:hAnsi="Times New Roman" w:cs="Times New Roman"/>
          <w:sz w:val="24"/>
          <w:szCs w:val="24"/>
        </w:rPr>
        <w:t>.</w:t>
      </w:r>
      <w:r w:rsidR="00BD5EBC">
        <w:rPr>
          <w:rFonts w:ascii="Times New Roman" w:hAnsi="Times New Roman" w:cs="Times New Roman"/>
          <w:sz w:val="24"/>
          <w:szCs w:val="24"/>
        </w:rPr>
        <w:t xml:space="preserve">  </w:t>
      </w:r>
      <w:r w:rsidR="00DC21A2" w:rsidRPr="001F79C7">
        <w:rPr>
          <w:rFonts w:ascii="Times New Roman" w:hAnsi="Times New Roman" w:cs="Times New Roman"/>
          <w:sz w:val="24"/>
          <w:szCs w:val="24"/>
        </w:rPr>
        <w:t>I estimated</w:t>
      </w:r>
      <w:r w:rsidR="00BD5EBC">
        <w:rPr>
          <w:rFonts w:ascii="Times New Roman" w:hAnsi="Times New Roman" w:cs="Times New Roman"/>
          <w:sz w:val="24"/>
          <w:szCs w:val="24"/>
        </w:rPr>
        <w:t xml:space="preserve"> the critically important air-water gas exchange</w:t>
      </w:r>
      <w:r w:rsidR="00DC21A2" w:rsidRPr="001F79C7">
        <w:rPr>
          <w:rFonts w:ascii="Times New Roman" w:hAnsi="Times New Roman" w:cs="Times New Roman"/>
          <w:sz w:val="24"/>
          <w:szCs w:val="24"/>
        </w:rPr>
        <w:t xml:space="preserve"> </w:t>
      </w:r>
      <w:r w:rsidR="004C5C50">
        <w:rPr>
          <w:rFonts w:ascii="Times New Roman" w:hAnsi="Times New Roman" w:cs="Times New Roman"/>
          <w:sz w:val="24"/>
          <w:szCs w:val="24"/>
        </w:rPr>
        <w:t xml:space="preserve">values </w:t>
      </w:r>
      <w:r w:rsidR="00DC21A2" w:rsidRPr="001F79C7">
        <w:rPr>
          <w:rFonts w:ascii="Times New Roman" w:hAnsi="Times New Roman" w:cs="Times New Roman"/>
          <w:sz w:val="24"/>
          <w:szCs w:val="24"/>
        </w:rPr>
        <w:t>based on stream slope</w:t>
      </w:r>
      <w:r w:rsidR="004C5C50">
        <w:rPr>
          <w:rFonts w:ascii="Times New Roman" w:hAnsi="Times New Roman" w:cs="Times New Roman"/>
          <w:sz w:val="24"/>
          <w:szCs w:val="24"/>
        </w:rPr>
        <w:t>,</w:t>
      </w:r>
      <w:r w:rsidR="00DC21A2" w:rsidRPr="001F79C7">
        <w:rPr>
          <w:rFonts w:ascii="Times New Roman" w:hAnsi="Times New Roman" w:cs="Times New Roman"/>
          <w:sz w:val="24"/>
          <w:szCs w:val="24"/>
        </w:rPr>
        <w:t xml:space="preserve"> </w:t>
      </w:r>
      <w:r w:rsidR="002679FE" w:rsidRPr="001F79C7">
        <w:rPr>
          <w:rFonts w:ascii="Times New Roman" w:hAnsi="Times New Roman" w:cs="Times New Roman"/>
          <w:sz w:val="24"/>
          <w:szCs w:val="24"/>
        </w:rPr>
        <w:t>using an empirical relationship from a previously published study</w:t>
      </w:r>
      <w:r w:rsidR="002417E8" w:rsidRPr="001F79C7">
        <w:rPr>
          <w:rFonts w:ascii="Times New Roman" w:hAnsi="Times New Roman" w:cs="Times New Roman"/>
          <w:sz w:val="24"/>
          <w:szCs w:val="24"/>
        </w:rPr>
        <w:t>.</w:t>
      </w:r>
      <w:r w:rsidR="004C5C50">
        <w:rPr>
          <w:rFonts w:ascii="Times New Roman" w:hAnsi="Times New Roman" w:cs="Times New Roman"/>
          <w:sz w:val="24"/>
          <w:szCs w:val="24"/>
        </w:rPr>
        <w:t xml:space="preserve">  </w:t>
      </w:r>
      <w:r w:rsidR="002679FE" w:rsidRPr="001F79C7">
        <w:rPr>
          <w:rFonts w:ascii="Times New Roman" w:hAnsi="Times New Roman" w:cs="Times New Roman"/>
          <w:sz w:val="24"/>
          <w:szCs w:val="24"/>
        </w:rPr>
        <w:t>G</w:t>
      </w:r>
      <w:r w:rsidR="00D93FAA" w:rsidRPr="001F79C7">
        <w:rPr>
          <w:rFonts w:ascii="Times New Roman" w:hAnsi="Times New Roman" w:cs="Times New Roman"/>
          <w:sz w:val="24"/>
          <w:szCs w:val="24"/>
        </w:rPr>
        <w:t>ross primary production</w:t>
      </w:r>
      <w:r w:rsidR="00C50A11">
        <w:rPr>
          <w:rFonts w:ascii="Times New Roman" w:hAnsi="Times New Roman" w:cs="Times New Roman"/>
          <w:sz w:val="24"/>
          <w:szCs w:val="24"/>
        </w:rPr>
        <w:t xml:space="preserve"> </w:t>
      </w:r>
      <w:r w:rsidR="00D93FAA" w:rsidRPr="001F79C7">
        <w:rPr>
          <w:rFonts w:ascii="Times New Roman" w:hAnsi="Times New Roman" w:cs="Times New Roman"/>
          <w:sz w:val="24"/>
          <w:szCs w:val="24"/>
        </w:rPr>
        <w:t>across sites and sampling periods</w:t>
      </w:r>
      <w:r w:rsidR="00EF5B67" w:rsidRPr="001F79C7">
        <w:rPr>
          <w:rFonts w:ascii="Times New Roman" w:hAnsi="Times New Roman" w:cs="Times New Roman"/>
          <w:sz w:val="24"/>
          <w:szCs w:val="24"/>
        </w:rPr>
        <w:t xml:space="preserve"> range</w:t>
      </w:r>
      <w:r w:rsidR="002679FE" w:rsidRPr="001F79C7">
        <w:rPr>
          <w:rFonts w:ascii="Times New Roman" w:hAnsi="Times New Roman" w:cs="Times New Roman"/>
          <w:sz w:val="24"/>
          <w:szCs w:val="24"/>
        </w:rPr>
        <w:t>d</w:t>
      </w:r>
      <w:r w:rsidR="00EF5B67" w:rsidRPr="001F79C7">
        <w:rPr>
          <w:rFonts w:ascii="Times New Roman" w:hAnsi="Times New Roman" w:cs="Times New Roman"/>
          <w:sz w:val="24"/>
          <w:szCs w:val="24"/>
        </w:rPr>
        <w:t xml:space="preserve"> from</w:t>
      </w:r>
      <w:r w:rsidR="00D93FAA" w:rsidRPr="001F79C7">
        <w:rPr>
          <w:rFonts w:ascii="Times New Roman" w:hAnsi="Times New Roman" w:cs="Times New Roman"/>
          <w:sz w:val="24"/>
          <w:szCs w:val="24"/>
        </w:rPr>
        <w:t xml:space="preserve"> </w:t>
      </w:r>
      <w:r w:rsidR="00FA5EB0" w:rsidRPr="001F79C7">
        <w:rPr>
          <w:rFonts w:ascii="Times New Roman" w:hAnsi="Times New Roman" w:cs="Times New Roman"/>
          <w:sz w:val="24"/>
          <w:szCs w:val="24"/>
        </w:rPr>
        <w:t>0.01 to 0.71</w:t>
      </w:r>
      <w:r w:rsidR="00D93FAA" w:rsidRPr="001F79C7">
        <w:rPr>
          <w:rFonts w:ascii="Times New Roman" w:hAnsi="Times New Roman" w:cs="Times New Roman"/>
          <w:sz w:val="24"/>
          <w:szCs w:val="24"/>
        </w:rPr>
        <w:t xml:space="preserve"> </w:t>
      </w:r>
      <w:r w:rsidR="00FA5EB0" w:rsidRPr="001F79C7">
        <w:rPr>
          <w:rFonts w:ascii="Times New Roman" w:hAnsi="Times New Roman" w:cs="Times New Roman"/>
          <w:sz w:val="24"/>
          <w:szCs w:val="24"/>
        </w:rPr>
        <w:t>g O</w:t>
      </w:r>
      <w:r w:rsidR="00FA5EB0" w:rsidRPr="001F79C7">
        <w:rPr>
          <w:rFonts w:ascii="Times New Roman" w:hAnsi="Times New Roman" w:cs="Times New Roman"/>
          <w:sz w:val="24"/>
          <w:szCs w:val="24"/>
          <w:vertAlign w:val="subscript"/>
        </w:rPr>
        <w:t>2</w:t>
      </w:r>
      <w:r w:rsidR="00FA5EB0" w:rsidRPr="001F79C7">
        <w:rPr>
          <w:rFonts w:ascii="Times New Roman" w:hAnsi="Times New Roman" w:cs="Times New Roman"/>
          <w:sz w:val="24"/>
          <w:szCs w:val="24"/>
        </w:rPr>
        <w:t xml:space="preserve"> m</w:t>
      </w:r>
      <w:r w:rsidR="00FA5EB0" w:rsidRPr="001F79C7">
        <w:rPr>
          <w:rFonts w:ascii="Times New Roman" w:hAnsi="Times New Roman" w:cs="Times New Roman"/>
          <w:sz w:val="24"/>
          <w:szCs w:val="24"/>
          <w:vertAlign w:val="superscript"/>
        </w:rPr>
        <w:t>-2</w:t>
      </w:r>
      <w:r w:rsidR="00FA5EB0" w:rsidRPr="001F79C7">
        <w:rPr>
          <w:rFonts w:ascii="Times New Roman" w:hAnsi="Times New Roman" w:cs="Times New Roman"/>
          <w:sz w:val="24"/>
          <w:szCs w:val="24"/>
        </w:rPr>
        <w:t xml:space="preserve"> d</w:t>
      </w:r>
      <w:r w:rsidR="00FA5EB0" w:rsidRPr="001F79C7">
        <w:rPr>
          <w:rFonts w:ascii="Times New Roman" w:hAnsi="Times New Roman" w:cs="Times New Roman"/>
          <w:sz w:val="24"/>
          <w:szCs w:val="24"/>
          <w:vertAlign w:val="superscript"/>
        </w:rPr>
        <w:t>-1</w:t>
      </w:r>
      <w:r w:rsidR="006E7C5E">
        <w:rPr>
          <w:rFonts w:ascii="Times New Roman" w:hAnsi="Times New Roman" w:cs="Times New Roman"/>
          <w:sz w:val="24"/>
          <w:szCs w:val="24"/>
        </w:rPr>
        <w:t xml:space="preserve">, </w:t>
      </w:r>
      <w:r w:rsidR="006E7C5E" w:rsidRPr="00A362D2">
        <w:rPr>
          <w:rFonts w:ascii="Times New Roman" w:hAnsi="Times New Roman" w:cs="Times New Roman"/>
          <w:sz w:val="24"/>
          <w:szCs w:val="24"/>
        </w:rPr>
        <w:t>varied by sampling period</w:t>
      </w:r>
      <w:r w:rsidR="006E7C5E">
        <w:rPr>
          <w:rFonts w:ascii="Times New Roman" w:hAnsi="Times New Roman" w:cs="Times New Roman"/>
          <w:sz w:val="24"/>
          <w:szCs w:val="24"/>
        </w:rPr>
        <w:t>,</w:t>
      </w:r>
      <w:r w:rsidR="006E7C5E" w:rsidRPr="00A362D2">
        <w:rPr>
          <w:rFonts w:ascii="Times New Roman" w:hAnsi="Times New Roman" w:cs="Times New Roman"/>
          <w:sz w:val="24"/>
          <w:szCs w:val="24"/>
        </w:rPr>
        <w:t xml:space="preserve"> and increased with stream depth</w:t>
      </w:r>
      <w:r w:rsidR="006E7C5E">
        <w:rPr>
          <w:rFonts w:ascii="Times New Roman" w:hAnsi="Times New Roman" w:cs="Times New Roman"/>
          <w:sz w:val="24"/>
          <w:szCs w:val="24"/>
        </w:rPr>
        <w:t>.</w:t>
      </w:r>
      <w:r w:rsidR="004C5C50">
        <w:rPr>
          <w:rFonts w:ascii="Times New Roman" w:hAnsi="Times New Roman" w:cs="Times New Roman"/>
          <w:sz w:val="24"/>
          <w:szCs w:val="24"/>
        </w:rPr>
        <w:t xml:space="preserve">  </w:t>
      </w:r>
      <w:r w:rsidR="006E7C5E">
        <w:rPr>
          <w:rFonts w:ascii="Times New Roman" w:hAnsi="Times New Roman" w:cs="Times New Roman"/>
          <w:sz w:val="24"/>
          <w:szCs w:val="24"/>
        </w:rPr>
        <w:t>E</w:t>
      </w:r>
      <w:r w:rsidR="00FA5EB0" w:rsidRPr="001F79C7">
        <w:rPr>
          <w:rFonts w:ascii="Times New Roman" w:hAnsi="Times New Roman" w:cs="Times New Roman"/>
          <w:sz w:val="24"/>
          <w:szCs w:val="24"/>
        </w:rPr>
        <w:t>cosystem respiration</w:t>
      </w:r>
      <w:r w:rsidR="00C50A11">
        <w:rPr>
          <w:rFonts w:ascii="Times New Roman" w:hAnsi="Times New Roman" w:cs="Times New Roman"/>
          <w:sz w:val="24"/>
          <w:szCs w:val="24"/>
        </w:rPr>
        <w:t xml:space="preserve"> </w:t>
      </w:r>
      <w:r w:rsidR="00EF5B67" w:rsidRPr="001F79C7">
        <w:rPr>
          <w:rFonts w:ascii="Times New Roman" w:hAnsi="Times New Roman" w:cs="Times New Roman"/>
          <w:sz w:val="24"/>
          <w:szCs w:val="24"/>
        </w:rPr>
        <w:t xml:space="preserve">ranged from </w:t>
      </w:r>
      <w:r w:rsidR="00FA5EB0" w:rsidRPr="001F79C7">
        <w:rPr>
          <w:rFonts w:ascii="Times New Roman" w:hAnsi="Times New Roman" w:cs="Times New Roman"/>
          <w:sz w:val="24"/>
          <w:szCs w:val="24"/>
        </w:rPr>
        <w:t>4.55 to 24.29 g O</w:t>
      </w:r>
      <w:r w:rsidR="00FA5EB0" w:rsidRPr="001F79C7">
        <w:rPr>
          <w:rFonts w:ascii="Times New Roman" w:hAnsi="Times New Roman" w:cs="Times New Roman"/>
          <w:sz w:val="24"/>
          <w:szCs w:val="24"/>
          <w:vertAlign w:val="subscript"/>
        </w:rPr>
        <w:t>2</w:t>
      </w:r>
      <w:r w:rsidR="00FA5EB0" w:rsidRPr="001F79C7">
        <w:rPr>
          <w:rFonts w:ascii="Times New Roman" w:hAnsi="Times New Roman" w:cs="Times New Roman"/>
          <w:sz w:val="24"/>
          <w:szCs w:val="24"/>
        </w:rPr>
        <w:t xml:space="preserve"> m</w:t>
      </w:r>
      <w:r w:rsidR="00FA5EB0" w:rsidRPr="001F79C7">
        <w:rPr>
          <w:rFonts w:ascii="Times New Roman" w:hAnsi="Times New Roman" w:cs="Times New Roman"/>
          <w:sz w:val="24"/>
          <w:szCs w:val="24"/>
          <w:vertAlign w:val="superscript"/>
        </w:rPr>
        <w:t>-2</w:t>
      </w:r>
      <w:r w:rsidR="00FA5EB0" w:rsidRPr="001F79C7">
        <w:rPr>
          <w:rFonts w:ascii="Times New Roman" w:hAnsi="Times New Roman" w:cs="Times New Roman"/>
          <w:sz w:val="24"/>
          <w:szCs w:val="24"/>
        </w:rPr>
        <w:t xml:space="preserve"> d</w:t>
      </w:r>
      <w:r w:rsidR="00FA5EB0" w:rsidRPr="001F79C7">
        <w:rPr>
          <w:rFonts w:ascii="Times New Roman" w:hAnsi="Times New Roman" w:cs="Times New Roman"/>
          <w:sz w:val="24"/>
          <w:szCs w:val="24"/>
          <w:vertAlign w:val="superscript"/>
        </w:rPr>
        <w:t>-1</w:t>
      </w:r>
      <w:r w:rsidR="006E7C5E">
        <w:rPr>
          <w:rFonts w:ascii="Times New Roman" w:hAnsi="Times New Roman" w:cs="Times New Roman"/>
          <w:sz w:val="24"/>
          <w:szCs w:val="24"/>
        </w:rPr>
        <w:t xml:space="preserve">, and </w:t>
      </w:r>
      <w:r w:rsidR="006E7C5E" w:rsidRPr="00C403C1">
        <w:rPr>
          <w:rFonts w:ascii="Times New Roman" w:hAnsi="Times New Roman" w:cs="Times New Roman"/>
          <w:sz w:val="24"/>
          <w:szCs w:val="24"/>
        </w:rPr>
        <w:t>increased with stream depth and slope.</w:t>
      </w:r>
      <w:r w:rsidR="004C5C50">
        <w:rPr>
          <w:rFonts w:ascii="Times New Roman" w:hAnsi="Times New Roman" w:cs="Times New Roman"/>
          <w:sz w:val="24"/>
          <w:szCs w:val="24"/>
        </w:rPr>
        <w:t xml:space="preserve">  </w:t>
      </w:r>
      <w:r w:rsidR="00FA5EB0" w:rsidRPr="001F79C7">
        <w:rPr>
          <w:rFonts w:ascii="Times New Roman" w:hAnsi="Times New Roman" w:cs="Times New Roman"/>
          <w:sz w:val="24"/>
          <w:szCs w:val="24"/>
        </w:rPr>
        <w:t xml:space="preserve">Fish </w:t>
      </w:r>
      <w:r w:rsidR="002679FE" w:rsidRPr="001F79C7">
        <w:rPr>
          <w:rFonts w:ascii="Times New Roman" w:hAnsi="Times New Roman" w:cs="Times New Roman"/>
          <w:sz w:val="24"/>
          <w:szCs w:val="24"/>
        </w:rPr>
        <w:t xml:space="preserve">were </w:t>
      </w:r>
      <w:r w:rsidR="00FA5EB0" w:rsidRPr="001F79C7">
        <w:rPr>
          <w:rFonts w:ascii="Times New Roman" w:hAnsi="Times New Roman" w:cs="Times New Roman"/>
          <w:sz w:val="24"/>
          <w:szCs w:val="24"/>
        </w:rPr>
        <w:t>mostly cutthroat trout</w:t>
      </w:r>
      <w:r w:rsidR="00EF5B67" w:rsidRPr="001F79C7">
        <w:rPr>
          <w:rFonts w:ascii="Times New Roman" w:hAnsi="Times New Roman" w:cs="Times New Roman"/>
          <w:sz w:val="24"/>
          <w:szCs w:val="24"/>
        </w:rPr>
        <w:t xml:space="preserve"> (</w:t>
      </w:r>
      <w:r w:rsidR="00EF5B67" w:rsidRPr="001F79C7">
        <w:rPr>
          <w:rFonts w:ascii="Times New Roman" w:hAnsi="Times New Roman" w:cs="Times New Roman"/>
          <w:i/>
          <w:sz w:val="24"/>
          <w:szCs w:val="24"/>
        </w:rPr>
        <w:t>Oncorhynchus clarkii lewisi</w:t>
      </w:r>
      <w:r w:rsidR="00EF5B67" w:rsidRPr="001F79C7">
        <w:rPr>
          <w:rFonts w:ascii="Times New Roman" w:hAnsi="Times New Roman" w:cs="Times New Roman"/>
          <w:sz w:val="24"/>
          <w:szCs w:val="24"/>
        </w:rPr>
        <w:t>)</w:t>
      </w:r>
      <w:r w:rsidR="002679FE" w:rsidRPr="001F79C7">
        <w:rPr>
          <w:rFonts w:ascii="Times New Roman" w:hAnsi="Times New Roman" w:cs="Times New Roman"/>
          <w:sz w:val="24"/>
          <w:szCs w:val="24"/>
        </w:rPr>
        <w:t>,</w:t>
      </w:r>
      <w:r w:rsidR="00FA5EB0" w:rsidRPr="001F79C7">
        <w:rPr>
          <w:rFonts w:ascii="Times New Roman" w:hAnsi="Times New Roman" w:cs="Times New Roman"/>
          <w:sz w:val="24"/>
          <w:szCs w:val="24"/>
        </w:rPr>
        <w:t xml:space="preserve"> and</w:t>
      </w:r>
      <w:r w:rsidR="00EF5B67" w:rsidRPr="001F79C7">
        <w:rPr>
          <w:rFonts w:ascii="Times New Roman" w:hAnsi="Times New Roman" w:cs="Times New Roman"/>
          <w:sz w:val="24"/>
          <w:szCs w:val="24"/>
        </w:rPr>
        <w:t xml:space="preserve"> </w:t>
      </w:r>
      <w:r w:rsidR="002679FE" w:rsidRPr="001F79C7">
        <w:rPr>
          <w:rFonts w:ascii="Times New Roman" w:hAnsi="Times New Roman" w:cs="Times New Roman"/>
          <w:sz w:val="24"/>
          <w:szCs w:val="24"/>
        </w:rPr>
        <w:t xml:space="preserve">biomass </w:t>
      </w:r>
      <w:r w:rsidR="00EF5B67" w:rsidRPr="001F79C7">
        <w:rPr>
          <w:rFonts w:ascii="Times New Roman" w:hAnsi="Times New Roman" w:cs="Times New Roman"/>
          <w:sz w:val="24"/>
          <w:szCs w:val="24"/>
        </w:rPr>
        <w:t>ranged from 0 to 8.38 g m</w:t>
      </w:r>
      <w:r w:rsidR="00EF5B67" w:rsidRPr="001F79C7">
        <w:rPr>
          <w:rFonts w:ascii="Times New Roman" w:hAnsi="Times New Roman" w:cs="Times New Roman"/>
          <w:sz w:val="24"/>
          <w:szCs w:val="24"/>
          <w:vertAlign w:val="superscript"/>
        </w:rPr>
        <w:t>-2</w:t>
      </w:r>
      <w:r w:rsidR="006E7C5E">
        <w:rPr>
          <w:rFonts w:ascii="Times New Roman" w:hAnsi="Times New Roman" w:cs="Times New Roman"/>
          <w:sz w:val="24"/>
          <w:szCs w:val="24"/>
        </w:rPr>
        <w:t>, increasing</w:t>
      </w:r>
      <w:r w:rsidR="006E7C5E" w:rsidRPr="00402F6E">
        <w:rPr>
          <w:rFonts w:ascii="Times New Roman" w:hAnsi="Times New Roman" w:cs="Times New Roman"/>
          <w:sz w:val="24"/>
          <w:szCs w:val="24"/>
        </w:rPr>
        <w:t xml:space="preserve"> with colder water especially under more open canopies</w:t>
      </w:r>
      <w:r w:rsidR="007A4303">
        <w:rPr>
          <w:rFonts w:ascii="Times New Roman" w:hAnsi="Times New Roman" w:cs="Times New Roman"/>
          <w:sz w:val="24"/>
          <w:szCs w:val="24"/>
        </w:rPr>
        <w:t xml:space="preserve"> </w:t>
      </w:r>
      <w:r w:rsidR="007A4303" w:rsidRPr="00B93C14">
        <w:rPr>
          <w:rFonts w:ascii="Times New Roman" w:hAnsi="Times New Roman" w:cs="Times New Roman"/>
          <w:sz w:val="24"/>
          <w:szCs w:val="24"/>
        </w:rPr>
        <w:t>but there was no relationship with ecosystem metabolism</w:t>
      </w:r>
      <w:r w:rsidR="007A4303">
        <w:rPr>
          <w:rFonts w:ascii="Times New Roman" w:hAnsi="Times New Roman" w:cs="Times New Roman"/>
          <w:sz w:val="24"/>
          <w:szCs w:val="24"/>
        </w:rPr>
        <w:t>.</w:t>
      </w:r>
      <w:r w:rsidR="004C5C50">
        <w:rPr>
          <w:rFonts w:ascii="Times New Roman" w:hAnsi="Times New Roman" w:cs="Times New Roman"/>
          <w:sz w:val="24"/>
          <w:szCs w:val="24"/>
        </w:rPr>
        <w:t xml:space="preserve">  </w:t>
      </w:r>
      <w:r w:rsidR="00F84E7B" w:rsidRPr="00E86CB4">
        <w:rPr>
          <w:rFonts w:ascii="Times New Roman" w:hAnsi="Times New Roman" w:cs="Times New Roman"/>
          <w:sz w:val="24"/>
          <w:szCs w:val="24"/>
        </w:rPr>
        <w:t>Overall strea</w:t>
      </w:r>
      <w:r w:rsidR="004C5C50">
        <w:rPr>
          <w:rFonts w:ascii="Times New Roman" w:hAnsi="Times New Roman" w:cs="Times New Roman"/>
          <w:sz w:val="24"/>
          <w:szCs w:val="24"/>
        </w:rPr>
        <w:t>m m</w:t>
      </w:r>
      <w:r w:rsidR="00B12099" w:rsidRPr="001F79C7">
        <w:rPr>
          <w:rFonts w:ascii="Times New Roman" w:hAnsi="Times New Roman" w:cs="Times New Roman"/>
          <w:sz w:val="24"/>
          <w:szCs w:val="24"/>
        </w:rPr>
        <w:t>etabolism predictors were limited to model inputs</w:t>
      </w:r>
      <w:r w:rsidR="0029342E">
        <w:rPr>
          <w:rFonts w:ascii="Times New Roman" w:hAnsi="Times New Roman" w:cs="Times New Roman"/>
          <w:sz w:val="24"/>
          <w:szCs w:val="24"/>
        </w:rPr>
        <w:t xml:space="preserve">, owing in part to extremely </w:t>
      </w:r>
      <w:r w:rsidR="0029342E" w:rsidRPr="00E86CB4">
        <w:rPr>
          <w:rFonts w:ascii="Times New Roman" w:hAnsi="Times New Roman" w:cs="Times New Roman"/>
          <w:sz w:val="24"/>
          <w:szCs w:val="24"/>
        </w:rPr>
        <w:t>limit</w:t>
      </w:r>
      <w:r w:rsidR="0029342E">
        <w:rPr>
          <w:rFonts w:ascii="Times New Roman" w:hAnsi="Times New Roman" w:cs="Times New Roman"/>
          <w:sz w:val="24"/>
          <w:szCs w:val="24"/>
        </w:rPr>
        <w:t>ing</w:t>
      </w:r>
      <w:r w:rsidR="0029342E" w:rsidRPr="00E86CB4">
        <w:rPr>
          <w:rFonts w:ascii="Times New Roman" w:hAnsi="Times New Roman" w:cs="Times New Roman"/>
          <w:sz w:val="24"/>
          <w:szCs w:val="24"/>
        </w:rPr>
        <w:t xml:space="preserve"> levels of photosynthetically active radiation a</w:t>
      </w:r>
      <w:r w:rsidR="0029342E">
        <w:rPr>
          <w:rFonts w:ascii="Times New Roman" w:hAnsi="Times New Roman" w:cs="Times New Roman"/>
          <w:sz w:val="24"/>
          <w:szCs w:val="24"/>
        </w:rPr>
        <w:t xml:space="preserve">nd dissolved inorganic nitrogen, and the air water gas-exchange estimations were likely inaccurate.  </w:t>
      </w:r>
      <w:r w:rsidR="00B12099" w:rsidRPr="001F79C7">
        <w:rPr>
          <w:rFonts w:ascii="Times New Roman" w:hAnsi="Times New Roman" w:cs="Times New Roman"/>
          <w:sz w:val="24"/>
          <w:szCs w:val="24"/>
        </w:rPr>
        <w:t>No relationships were found between metabolism metrics</w:t>
      </w:r>
      <w:r w:rsidR="007A4303">
        <w:rPr>
          <w:rFonts w:ascii="Times New Roman" w:hAnsi="Times New Roman" w:cs="Times New Roman"/>
          <w:sz w:val="24"/>
          <w:szCs w:val="24"/>
        </w:rPr>
        <w:t xml:space="preserve"> and trout biomass with </w:t>
      </w:r>
      <w:r w:rsidR="00B12099" w:rsidRPr="001F79C7">
        <w:rPr>
          <w:rFonts w:ascii="Times New Roman" w:hAnsi="Times New Roman" w:cs="Times New Roman"/>
          <w:sz w:val="24"/>
          <w:szCs w:val="24"/>
        </w:rPr>
        <w:t>photosynthetically active radiation, dissolved inorganic nitrogen, soluble reactive phosphorus, dissolved organic carbon, or other physical attributes of the</w:t>
      </w:r>
      <w:r w:rsidR="0029342E">
        <w:rPr>
          <w:rFonts w:ascii="Times New Roman" w:hAnsi="Times New Roman" w:cs="Times New Roman"/>
          <w:sz w:val="24"/>
          <w:szCs w:val="24"/>
        </w:rPr>
        <w:t xml:space="preserve">se streams.  </w:t>
      </w:r>
      <w:r w:rsidR="00B12099" w:rsidRPr="001F79C7">
        <w:rPr>
          <w:rFonts w:ascii="Times New Roman" w:hAnsi="Times New Roman" w:cs="Times New Roman"/>
          <w:sz w:val="24"/>
          <w:szCs w:val="24"/>
        </w:rPr>
        <w:t xml:space="preserve">Unfortunately, </w:t>
      </w:r>
      <w:r w:rsidR="006F0D2A" w:rsidRPr="001F79C7">
        <w:rPr>
          <w:rFonts w:ascii="Times New Roman" w:hAnsi="Times New Roman" w:cs="Times New Roman"/>
          <w:sz w:val="24"/>
          <w:szCs w:val="24"/>
        </w:rPr>
        <w:t xml:space="preserve">with the methods I used, </w:t>
      </w:r>
      <w:r w:rsidR="00B12099" w:rsidRPr="001F79C7">
        <w:rPr>
          <w:rFonts w:ascii="Times New Roman" w:hAnsi="Times New Roman" w:cs="Times New Roman"/>
          <w:sz w:val="24"/>
          <w:szCs w:val="24"/>
        </w:rPr>
        <w:t xml:space="preserve">stream metabolism </w:t>
      </w:r>
      <w:r w:rsidR="006F0D2A" w:rsidRPr="001F79C7">
        <w:rPr>
          <w:rFonts w:ascii="Times New Roman" w:hAnsi="Times New Roman" w:cs="Times New Roman"/>
          <w:sz w:val="24"/>
          <w:szCs w:val="24"/>
        </w:rPr>
        <w:t xml:space="preserve">cannot be used as a proxy for trout </w:t>
      </w:r>
      <w:r w:rsidR="00F020AC">
        <w:rPr>
          <w:rFonts w:ascii="Times New Roman" w:hAnsi="Times New Roman" w:cs="Times New Roman"/>
          <w:sz w:val="24"/>
          <w:szCs w:val="24"/>
        </w:rPr>
        <w:t>biomass</w:t>
      </w:r>
      <w:r w:rsidR="006F0D2A" w:rsidRPr="001F79C7">
        <w:rPr>
          <w:rFonts w:ascii="Times New Roman" w:hAnsi="Times New Roman" w:cs="Times New Roman"/>
          <w:sz w:val="24"/>
          <w:szCs w:val="24"/>
        </w:rPr>
        <w:t xml:space="preserve"> in headwater streams.</w:t>
      </w:r>
      <w:bookmarkStart w:id="0" w:name="_GoBack"/>
      <w:bookmarkEnd w:id="0"/>
    </w:p>
    <w:sectPr w:rsidR="00A8085B" w:rsidRPr="001F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D6"/>
    <w:rsid w:val="00064448"/>
    <w:rsid w:val="001C3471"/>
    <w:rsid w:val="001F79C7"/>
    <w:rsid w:val="002228DA"/>
    <w:rsid w:val="002417E8"/>
    <w:rsid w:val="002679FE"/>
    <w:rsid w:val="0029342E"/>
    <w:rsid w:val="004956D6"/>
    <w:rsid w:val="004C5C50"/>
    <w:rsid w:val="006E7C5E"/>
    <w:rsid w:val="006F0D2A"/>
    <w:rsid w:val="007A4303"/>
    <w:rsid w:val="00802D85"/>
    <w:rsid w:val="00954C0E"/>
    <w:rsid w:val="009727B5"/>
    <w:rsid w:val="00A11CC6"/>
    <w:rsid w:val="00A61802"/>
    <w:rsid w:val="00A8085B"/>
    <w:rsid w:val="00B12099"/>
    <w:rsid w:val="00B13367"/>
    <w:rsid w:val="00B971E7"/>
    <w:rsid w:val="00BD3FDD"/>
    <w:rsid w:val="00BD5EBC"/>
    <w:rsid w:val="00C460CE"/>
    <w:rsid w:val="00C50A11"/>
    <w:rsid w:val="00CC4D9E"/>
    <w:rsid w:val="00CF4442"/>
    <w:rsid w:val="00D22FA5"/>
    <w:rsid w:val="00D41E04"/>
    <w:rsid w:val="00D93FAA"/>
    <w:rsid w:val="00DC21A2"/>
    <w:rsid w:val="00E01309"/>
    <w:rsid w:val="00E604B3"/>
    <w:rsid w:val="00ED5A2A"/>
    <w:rsid w:val="00ED7B65"/>
    <w:rsid w:val="00EF5B67"/>
    <w:rsid w:val="00F020AC"/>
    <w:rsid w:val="00F84E7B"/>
    <w:rsid w:val="00FA5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F30D"/>
  <w15:chartTrackingRefBased/>
  <w15:docId w15:val="{478C9DB7-8CD7-4C0F-8F72-BF6AB32E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4448"/>
    <w:rPr>
      <w:sz w:val="16"/>
      <w:szCs w:val="16"/>
    </w:rPr>
  </w:style>
  <w:style w:type="paragraph" w:styleId="CommentText">
    <w:name w:val="annotation text"/>
    <w:basedOn w:val="Normal"/>
    <w:link w:val="CommentTextChar"/>
    <w:uiPriority w:val="99"/>
    <w:semiHidden/>
    <w:unhideWhenUsed/>
    <w:rsid w:val="00064448"/>
    <w:pPr>
      <w:spacing w:line="240" w:lineRule="auto"/>
    </w:pPr>
    <w:rPr>
      <w:sz w:val="20"/>
      <w:szCs w:val="20"/>
    </w:rPr>
  </w:style>
  <w:style w:type="character" w:customStyle="1" w:styleId="CommentTextChar">
    <w:name w:val="Comment Text Char"/>
    <w:basedOn w:val="DefaultParagraphFont"/>
    <w:link w:val="CommentText"/>
    <w:uiPriority w:val="99"/>
    <w:semiHidden/>
    <w:rsid w:val="00064448"/>
    <w:rPr>
      <w:sz w:val="20"/>
      <w:szCs w:val="20"/>
    </w:rPr>
  </w:style>
  <w:style w:type="paragraph" w:styleId="CommentSubject">
    <w:name w:val="annotation subject"/>
    <w:basedOn w:val="CommentText"/>
    <w:next w:val="CommentText"/>
    <w:link w:val="CommentSubjectChar"/>
    <w:uiPriority w:val="99"/>
    <w:semiHidden/>
    <w:unhideWhenUsed/>
    <w:rsid w:val="00064448"/>
    <w:rPr>
      <w:b/>
      <w:bCs/>
    </w:rPr>
  </w:style>
  <w:style w:type="character" w:customStyle="1" w:styleId="CommentSubjectChar">
    <w:name w:val="Comment Subject Char"/>
    <w:basedOn w:val="CommentTextChar"/>
    <w:link w:val="CommentSubject"/>
    <w:uiPriority w:val="99"/>
    <w:semiHidden/>
    <w:rsid w:val="00064448"/>
    <w:rPr>
      <w:b/>
      <w:bCs/>
      <w:sz w:val="20"/>
      <w:szCs w:val="20"/>
    </w:rPr>
  </w:style>
  <w:style w:type="paragraph" w:styleId="BalloonText">
    <w:name w:val="Balloon Text"/>
    <w:basedOn w:val="Normal"/>
    <w:link w:val="BalloonTextChar"/>
    <w:uiPriority w:val="99"/>
    <w:semiHidden/>
    <w:unhideWhenUsed/>
    <w:rsid w:val="00064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4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Lessig</dc:creator>
  <cp:keywords/>
  <dc:description/>
  <cp:lastModifiedBy>Zach Lessig</cp:lastModifiedBy>
  <cp:revision>10</cp:revision>
  <dcterms:created xsi:type="dcterms:W3CDTF">2019-05-21T18:47:00Z</dcterms:created>
  <dcterms:modified xsi:type="dcterms:W3CDTF">2019-07-03T15:44:00Z</dcterms:modified>
</cp:coreProperties>
</file>